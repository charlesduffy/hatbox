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F999B" w14:textId="727DA6A5" w:rsidR="00EA3185" w:rsidRDefault="0014422A" w:rsidP="00FF4330">
      <w:pPr>
        <w:pStyle w:val="Heading1"/>
      </w:pPr>
      <w:r>
        <w:t>Select statement p</w:t>
      </w:r>
      <w:r w:rsidR="00FF4330">
        <w:t>lanner specification</w:t>
      </w:r>
    </w:p>
    <w:p w14:paraId="5A48E739" w14:textId="77777777" w:rsidR="00FF4330" w:rsidRDefault="00FF4330" w:rsidP="00FF4330"/>
    <w:p w14:paraId="5F958680" w14:textId="447F5A0C" w:rsidR="00FF4330" w:rsidRDefault="00FF4330" w:rsidP="00FF4330">
      <w:pPr>
        <w:pStyle w:val="Heading2"/>
      </w:pPr>
      <w:r>
        <w:t>Algorithm</w:t>
      </w:r>
    </w:p>
    <w:p w14:paraId="54897C11" w14:textId="77777777" w:rsidR="00FF755A" w:rsidRPr="00FF755A" w:rsidRDefault="00FF755A" w:rsidP="00FF755A"/>
    <w:p w14:paraId="17607F4B" w14:textId="68D16DB1" w:rsidR="008C284C" w:rsidRDefault="0014422A" w:rsidP="0014422A">
      <w:pPr>
        <w:pStyle w:val="Heading3"/>
      </w:pPr>
      <w:r>
        <w:t>Get Range Table</w:t>
      </w:r>
    </w:p>
    <w:p w14:paraId="04B68322" w14:textId="77777777" w:rsidR="0014422A" w:rsidRDefault="0014422A" w:rsidP="0014422A"/>
    <w:p w14:paraId="4569FDEF" w14:textId="5CC4871D" w:rsidR="0014422A" w:rsidRDefault="0014422A" w:rsidP="0014422A">
      <w:r>
        <w:t>Retrieve a list of all the relations referenced in the query</w:t>
      </w:r>
      <w:ins w:id="0" w:author="Microsoft Office User" w:date="2018-10-05T11:41:00Z">
        <w:r w:rsidR="00516087">
          <w:t xml:space="preserve">  </w:t>
        </w:r>
        <w:r w:rsidR="00516087" w:rsidRPr="00516087">
          <w:rPr>
            <w:b/>
            <w:rPrChange w:id="1" w:author="Microsoft Office User" w:date="2018-10-05T11:41:00Z">
              <w:rPr/>
            </w:rPrChange>
          </w:rPr>
          <w:t>table_ref_list</w:t>
        </w:r>
      </w:ins>
      <w:r w:rsidR="00167F91">
        <w:rPr>
          <w:rStyle w:val="FootnoteReference"/>
        </w:rPr>
        <w:footnoteReference w:id="1"/>
      </w:r>
      <w:r>
        <w:t>.</w:t>
      </w:r>
      <w:r w:rsidR="004962CD">
        <w:t xml:space="preserve"> Each list element returned must contain:</w:t>
      </w:r>
    </w:p>
    <w:p w14:paraId="102395DD" w14:textId="77777777" w:rsidR="004962CD" w:rsidRDefault="004962CD" w:rsidP="0014422A"/>
    <w:p w14:paraId="55F49CAA" w14:textId="09637BC1" w:rsidR="004962CD" w:rsidRDefault="004962CD" w:rsidP="004962CD">
      <w:pPr>
        <w:pStyle w:val="ListParagraph"/>
        <w:numPr>
          <w:ilvl w:val="0"/>
          <w:numId w:val="3"/>
        </w:numPr>
      </w:pPr>
      <w:r>
        <w:t>The name of the relation (identifier)</w:t>
      </w:r>
    </w:p>
    <w:p w14:paraId="6F898295" w14:textId="488F44B3" w:rsidR="004962CD" w:rsidRDefault="004962CD" w:rsidP="004962CD">
      <w:pPr>
        <w:pStyle w:val="ListParagraph"/>
        <w:numPr>
          <w:ilvl w:val="0"/>
          <w:numId w:val="3"/>
        </w:numPr>
      </w:pPr>
      <w:r>
        <w:t>The alias of the relation (if provided)</w:t>
      </w:r>
    </w:p>
    <w:p w14:paraId="54B922DD" w14:textId="1E544199" w:rsidR="004962CD" w:rsidRDefault="004962CD" w:rsidP="004962CD">
      <w:pPr>
        <w:pStyle w:val="ListParagraph"/>
        <w:numPr>
          <w:ilvl w:val="0"/>
          <w:numId w:val="3"/>
        </w:numPr>
      </w:pPr>
      <w:r>
        <w:t xml:space="preserve">A query-scoped, generated </w:t>
      </w:r>
      <w:r w:rsidRPr="008E4256">
        <w:rPr>
          <w:b/>
        </w:rPr>
        <w:t>relation ID</w:t>
      </w:r>
    </w:p>
    <w:p w14:paraId="1F67B549" w14:textId="2165445B" w:rsidR="004962CD" w:rsidRPr="0014422A" w:rsidRDefault="008E4256" w:rsidP="004962CD">
      <w:pPr>
        <w:pStyle w:val="ListParagraph"/>
        <w:numPr>
          <w:ilvl w:val="0"/>
          <w:numId w:val="3"/>
        </w:numPr>
      </w:pPr>
      <w:r>
        <w:t xml:space="preserve">A globally-scoped </w:t>
      </w:r>
      <w:r w:rsidRPr="008E4256">
        <w:rPr>
          <w:b/>
        </w:rPr>
        <w:t>object ID</w:t>
      </w:r>
      <w:r>
        <w:t xml:space="preserve"> for the relation obtained from the system catalogue</w:t>
      </w:r>
    </w:p>
    <w:p w14:paraId="22EBA0AA" w14:textId="77777777" w:rsidR="00FF4330" w:rsidRDefault="00FF4330" w:rsidP="00FF4330"/>
    <w:p w14:paraId="45BC54D6" w14:textId="235E62A1" w:rsidR="000A7E19" w:rsidRDefault="000A7E19" w:rsidP="00FF4330">
      <w:r>
        <w:t>If the relation is not found in the system catalogue, an error is generated and the query fails.</w:t>
      </w:r>
    </w:p>
    <w:p w14:paraId="60696108" w14:textId="77777777" w:rsidR="000A7E19" w:rsidRDefault="000A7E19" w:rsidP="00FF4330"/>
    <w:p w14:paraId="64AE525A" w14:textId="0E9753CA" w:rsidR="00FF4330" w:rsidRDefault="0096300A" w:rsidP="00FA1AFC">
      <w:pPr>
        <w:pStyle w:val="Heading3"/>
      </w:pPr>
      <w:r>
        <w:t>Identifier</w:t>
      </w:r>
      <w:r w:rsidR="00AA1B0F" w:rsidRPr="00AA1B0F">
        <w:t xml:space="preserve"> Resolution</w:t>
      </w:r>
    </w:p>
    <w:p w14:paraId="2BC1C425" w14:textId="77777777" w:rsidR="00FA1AFC" w:rsidRDefault="00FA1AFC" w:rsidP="00FA1AFC"/>
    <w:p w14:paraId="4831B9B8" w14:textId="3528184B" w:rsidR="00FA1AFC" w:rsidRDefault="00FA1AFC" w:rsidP="00FA1AFC">
      <w:r>
        <w:t xml:space="preserve">For each IDENTIFIER in the </w:t>
      </w:r>
      <w:r w:rsidRPr="00FA1AFC">
        <w:rPr>
          <w:b/>
        </w:rPr>
        <w:t>where_clause</w:t>
      </w:r>
      <w:r>
        <w:t>, we must determine:</w:t>
      </w:r>
    </w:p>
    <w:p w14:paraId="2C5432A8" w14:textId="45A0E2D3" w:rsidR="00FA1AFC" w:rsidRDefault="00FA1AFC" w:rsidP="00FA1AFC">
      <w:r>
        <w:tab/>
      </w:r>
    </w:p>
    <w:p w14:paraId="76993D6C" w14:textId="71A5057A" w:rsidR="00FA1AFC" w:rsidRDefault="00FA1AFC" w:rsidP="00FA1AFC">
      <w:pPr>
        <w:pStyle w:val="ListParagraph"/>
        <w:numPr>
          <w:ilvl w:val="0"/>
          <w:numId w:val="2"/>
        </w:numPr>
      </w:pPr>
      <w:r>
        <w:t>Whether it is a valid reference to a range table relation</w:t>
      </w:r>
    </w:p>
    <w:p w14:paraId="62D00909" w14:textId="5B514A32" w:rsidR="00FA1AFC" w:rsidRDefault="00FA1AFC" w:rsidP="00FA1AFC">
      <w:pPr>
        <w:pStyle w:val="ListParagraph"/>
        <w:numPr>
          <w:ilvl w:val="0"/>
          <w:numId w:val="2"/>
        </w:numPr>
      </w:pPr>
      <w:r>
        <w:t xml:space="preserve">If so, </w:t>
      </w:r>
      <w:r>
        <w:rPr>
          <w:i/>
        </w:rPr>
        <w:t>which</w:t>
      </w:r>
      <w:r>
        <w:t xml:space="preserve"> range table relation the identifier belongs to (ie, which table contains this column.)</w:t>
      </w:r>
    </w:p>
    <w:p w14:paraId="4C819646" w14:textId="77777777" w:rsidR="00075E9F" w:rsidRDefault="00075E9F" w:rsidP="00075E9F"/>
    <w:p w14:paraId="067B606B" w14:textId="7ADF6DBE" w:rsidR="00075E9F" w:rsidRDefault="00075E9F" w:rsidP="00075E9F">
      <w:pPr>
        <w:pStyle w:val="Heading4"/>
      </w:pPr>
      <w:r>
        <w:t>Mini-algorithm for identifier resolution</w:t>
      </w:r>
    </w:p>
    <w:p w14:paraId="65486686" w14:textId="77777777" w:rsidR="006B7E77" w:rsidRDefault="006B7E77" w:rsidP="006B7E77"/>
    <w:p w14:paraId="25921EFD" w14:textId="1AB83EEC" w:rsidR="006B7E77" w:rsidRDefault="006B7E77" w:rsidP="006B7E77">
      <w:r>
        <w:t xml:space="preserve">For each IDENT node in the </w:t>
      </w:r>
      <w:r w:rsidRPr="006B7E77">
        <w:rPr>
          <w:b/>
        </w:rPr>
        <w:t>where_clause</w:t>
      </w:r>
      <w:r>
        <w:rPr>
          <w:b/>
        </w:rPr>
        <w:t>:</w:t>
      </w:r>
    </w:p>
    <w:p w14:paraId="29529B68" w14:textId="77777777" w:rsidR="006B7E77" w:rsidRDefault="006B7E77" w:rsidP="006B7E77"/>
    <w:p w14:paraId="11EA97BD" w14:textId="4C230C91" w:rsidR="008718F0" w:rsidRPr="008718F0" w:rsidRDefault="008718F0" w:rsidP="008718F0">
      <w:pPr>
        <w:pStyle w:val="ListParagraph"/>
        <w:numPr>
          <w:ilvl w:val="0"/>
          <w:numId w:val="6"/>
        </w:numPr>
        <w:rPr>
          <w:u w:val="single"/>
        </w:rPr>
      </w:pPr>
      <w:r w:rsidRPr="008718F0">
        <w:rPr>
          <w:u w:val="single"/>
        </w:rPr>
        <w:t>Start</w:t>
      </w:r>
    </w:p>
    <w:p w14:paraId="6FCBE3D5" w14:textId="54869EA5" w:rsidR="008718F0" w:rsidRDefault="008718F0" w:rsidP="008718F0">
      <w:pPr>
        <w:pStyle w:val="ListParagraph"/>
        <w:numPr>
          <w:ilvl w:val="1"/>
          <w:numId w:val="6"/>
        </w:numPr>
      </w:pPr>
      <w:r>
        <w:t xml:space="preserve">If there is a relation reference included in the identifier, check the range table for a relation with the given reference. </w:t>
      </w:r>
      <w:r w:rsidR="00167F91">
        <w:t>Otherwise obtain the base name of the relation (</w:t>
      </w:r>
      <w:r w:rsidR="00167F91" w:rsidRPr="00167F91">
        <w:rPr>
          <w:b/>
        </w:rPr>
        <w:t>table_ref:value</w:t>
      </w:r>
      <w:r w:rsidR="00167F91">
        <w:t>) and go to (ii</w:t>
      </w:r>
      <w:r>
        <w:t>)</w:t>
      </w:r>
    </w:p>
    <w:p w14:paraId="5BB9F477" w14:textId="77777777" w:rsidR="00167F91" w:rsidRDefault="00167F91" w:rsidP="00167F91">
      <w:pPr>
        <w:pStyle w:val="ListParagraph"/>
        <w:ind w:left="1440"/>
      </w:pPr>
    </w:p>
    <w:p w14:paraId="48101815" w14:textId="0F59E7E6" w:rsidR="008718F0" w:rsidRDefault="008718F0" w:rsidP="008718F0">
      <w:pPr>
        <w:pStyle w:val="ListParagraph"/>
        <w:numPr>
          <w:ilvl w:val="1"/>
          <w:numId w:val="6"/>
        </w:numPr>
      </w:pPr>
      <w:r>
        <w:t>If there is no relation with the given reference, generate an error</w:t>
      </w:r>
      <w:r w:rsidR="005658CE">
        <w:rPr>
          <w:rStyle w:val="FootnoteReference"/>
        </w:rPr>
        <w:footnoteReference w:id="2"/>
      </w:r>
      <w:r w:rsidR="00167F91">
        <w:t xml:space="preserve"> and go to (iv</w:t>
      </w:r>
      <w:r>
        <w:t>)</w:t>
      </w:r>
    </w:p>
    <w:p w14:paraId="7D2DA904" w14:textId="77777777" w:rsidR="00167F91" w:rsidRDefault="00167F91" w:rsidP="00167F91">
      <w:pPr>
        <w:pStyle w:val="ListParagraph"/>
        <w:ind w:left="1440"/>
      </w:pPr>
    </w:p>
    <w:p w14:paraId="366A2E35" w14:textId="4B81071E" w:rsidR="008718F0" w:rsidRDefault="00796DD2" w:rsidP="00167F91">
      <w:pPr>
        <w:pStyle w:val="ListParagraph"/>
        <w:numPr>
          <w:ilvl w:val="1"/>
          <w:numId w:val="6"/>
        </w:numPr>
        <w:rPr>
          <w:ins w:id="2" w:author="Microsoft Office User" w:date="2018-09-27T18:53:00Z"/>
        </w:rPr>
      </w:pPr>
      <w:r>
        <w:t xml:space="preserve">If there </w:t>
      </w:r>
      <w:r w:rsidRPr="00167F91">
        <w:rPr>
          <w:i/>
        </w:rPr>
        <w:t>is</w:t>
      </w:r>
      <w:r>
        <w:t xml:space="preserve"> a relation with the given reference,</w:t>
      </w:r>
      <w:r w:rsidR="00167F91">
        <w:t xml:space="preserve"> obtain the base name of that relation from the </w:t>
      </w:r>
      <w:r w:rsidR="00167F91" w:rsidRPr="00167F91">
        <w:rPr>
          <w:b/>
        </w:rPr>
        <w:t>range table</w:t>
      </w:r>
      <w:r w:rsidR="00167F91">
        <w:t xml:space="preserve"> and go to (ii)</w:t>
      </w:r>
      <w:r w:rsidR="00167F91">
        <w:tab/>
      </w:r>
    </w:p>
    <w:p w14:paraId="1918E3CA" w14:textId="77777777" w:rsidR="00C52725" w:rsidRDefault="00C52725">
      <w:pPr>
        <w:rPr>
          <w:ins w:id="3" w:author="Microsoft Office User" w:date="2018-09-27T18:53:00Z"/>
        </w:rPr>
        <w:pPrChange w:id="4" w:author="Microsoft Office User" w:date="2018-09-27T18:53:00Z">
          <w:pPr>
            <w:pStyle w:val="ListParagraph"/>
            <w:numPr>
              <w:ilvl w:val="1"/>
              <w:numId w:val="6"/>
            </w:numPr>
            <w:ind w:left="1440" w:hanging="360"/>
          </w:pPr>
        </w:pPrChange>
      </w:pPr>
    </w:p>
    <w:p w14:paraId="5B8504E0" w14:textId="77777777" w:rsidR="00C52725" w:rsidRDefault="00C52725">
      <w:pPr>
        <w:pStyle w:val="ListParagraph"/>
        <w:ind w:left="1440"/>
        <w:pPrChange w:id="5" w:author="Microsoft Office User" w:date="2018-09-27T18:53:00Z">
          <w:pPr>
            <w:pStyle w:val="ListParagraph"/>
            <w:numPr>
              <w:ilvl w:val="1"/>
              <w:numId w:val="6"/>
            </w:numPr>
            <w:ind w:left="1440" w:hanging="360"/>
          </w:pPr>
        </w:pPrChange>
      </w:pPr>
    </w:p>
    <w:p w14:paraId="4036BABC" w14:textId="77777777" w:rsidR="00167F91" w:rsidRDefault="00167F91" w:rsidP="00167F91">
      <w:pPr>
        <w:pStyle w:val="ListParagraph"/>
        <w:numPr>
          <w:ilvl w:val="0"/>
          <w:numId w:val="6"/>
        </w:numPr>
      </w:pPr>
    </w:p>
    <w:p w14:paraId="2FFAE84F" w14:textId="1DBE209A" w:rsidR="00167F91" w:rsidRDefault="00167F91" w:rsidP="00167F91">
      <w:pPr>
        <w:pStyle w:val="ListParagraph"/>
        <w:numPr>
          <w:ilvl w:val="1"/>
          <w:numId w:val="6"/>
        </w:numPr>
      </w:pPr>
      <w:r>
        <w:t>Query the system catalogue to determine if a relation with the base name obtained in (i) exists. If not, generate an error and go to (iv)</w:t>
      </w:r>
    </w:p>
    <w:p w14:paraId="47AEF371" w14:textId="77777777" w:rsidR="00167F91" w:rsidRDefault="00167F91" w:rsidP="00167F91">
      <w:pPr>
        <w:pStyle w:val="ListParagraph"/>
        <w:ind w:left="1440"/>
      </w:pPr>
    </w:p>
    <w:p w14:paraId="062D77A0" w14:textId="603C9881" w:rsidR="00167F91" w:rsidRDefault="00167F91" w:rsidP="00167F91">
      <w:pPr>
        <w:pStyle w:val="ListParagraph"/>
        <w:numPr>
          <w:ilvl w:val="1"/>
          <w:numId w:val="6"/>
        </w:numPr>
      </w:pPr>
      <w:r>
        <w:t>Query the system catalogue to determine if the attribute name given in the IDENT node is present for the relation. If it is not present, generate an error and go to (iv)</w:t>
      </w:r>
    </w:p>
    <w:p w14:paraId="7FC7D82C" w14:textId="77777777" w:rsidR="00167F91" w:rsidRDefault="00167F91" w:rsidP="00167F91">
      <w:pPr>
        <w:pStyle w:val="ListParagraph"/>
        <w:ind w:left="1440"/>
      </w:pPr>
    </w:p>
    <w:p w14:paraId="6A2BD6A1" w14:textId="688EA468" w:rsidR="00167F91" w:rsidRDefault="00A74FFB" w:rsidP="00167F91">
      <w:pPr>
        <w:pStyle w:val="ListParagraph"/>
        <w:numPr>
          <w:ilvl w:val="1"/>
          <w:numId w:val="6"/>
        </w:numPr>
      </w:pPr>
      <w:r>
        <w:t xml:space="preserve">Copy the following information to the IDENT node in the </w:t>
      </w:r>
      <w:r w:rsidRPr="00F703DC">
        <w:rPr>
          <w:b/>
          <w:rPrChange w:id="6" w:author="Microsoft Office User" w:date="2018-09-27T18:51:00Z">
            <w:rPr/>
          </w:rPrChange>
        </w:rPr>
        <w:t>where_clause</w:t>
      </w:r>
      <w:r>
        <w:t>:</w:t>
      </w:r>
    </w:p>
    <w:p w14:paraId="43461BD2" w14:textId="1736C487" w:rsidR="00167F91" w:rsidDel="00F703DC" w:rsidRDefault="00167F91">
      <w:pPr>
        <w:pStyle w:val="ListParagraph"/>
        <w:numPr>
          <w:ilvl w:val="2"/>
          <w:numId w:val="6"/>
        </w:numPr>
        <w:rPr>
          <w:del w:id="7" w:author="Microsoft Office User" w:date="2018-09-27T18:51:00Z"/>
        </w:rPr>
      </w:pPr>
      <w:r>
        <w:t>The global object ID of the containing relation</w:t>
      </w:r>
    </w:p>
    <w:p w14:paraId="0424E46C" w14:textId="77777777" w:rsidR="00F703DC" w:rsidRDefault="00F703DC" w:rsidP="00167F91">
      <w:pPr>
        <w:pStyle w:val="ListParagraph"/>
        <w:numPr>
          <w:ilvl w:val="2"/>
          <w:numId w:val="6"/>
        </w:numPr>
        <w:rPr>
          <w:ins w:id="8" w:author="Microsoft Office User" w:date="2018-09-27T18:51:00Z"/>
        </w:rPr>
      </w:pPr>
    </w:p>
    <w:p w14:paraId="51A08C64" w14:textId="6D28839B" w:rsidR="00167F91" w:rsidRDefault="00F703DC">
      <w:pPr>
        <w:pStyle w:val="ListParagraph"/>
        <w:numPr>
          <w:ilvl w:val="2"/>
          <w:numId w:val="6"/>
        </w:numPr>
        <w:rPr>
          <w:ins w:id="9" w:author="Microsoft Office User" w:date="2018-09-27T18:51:00Z"/>
        </w:rPr>
      </w:pPr>
      <w:ins w:id="10" w:author="Microsoft Office User" w:date="2018-09-27T18:50:00Z">
        <w:r>
          <w:t xml:space="preserve">The  </w:t>
        </w:r>
      </w:ins>
      <w:ins w:id="11" w:author="Microsoft Office User" w:date="2018-09-27T18:51:00Z">
        <w:r>
          <w:t>name of the containing relation</w:t>
        </w:r>
      </w:ins>
    </w:p>
    <w:p w14:paraId="32DD418D" w14:textId="03CB8E5D" w:rsidR="00F703DC" w:rsidRPr="006B7E77" w:rsidDel="00516087" w:rsidRDefault="00F703DC" w:rsidP="00516087">
      <w:pPr>
        <w:pStyle w:val="ListParagraph"/>
        <w:numPr>
          <w:ilvl w:val="2"/>
          <w:numId w:val="6"/>
        </w:numPr>
        <w:rPr>
          <w:del w:id="12" w:author="Microsoft Office User" w:date="2018-10-05T11:45:00Z"/>
        </w:rPr>
        <w:pPrChange w:id="13" w:author="Microsoft Office User" w:date="2018-10-05T11:45:00Z">
          <w:pPr>
            <w:pStyle w:val="ListParagraph"/>
            <w:numPr>
              <w:ilvl w:val="2"/>
              <w:numId w:val="6"/>
            </w:numPr>
            <w:ind w:left="2340" w:hanging="360"/>
          </w:pPr>
        </w:pPrChange>
      </w:pPr>
      <w:ins w:id="14" w:author="Microsoft Office User" w:date="2018-09-27T18:51:00Z">
        <w:r>
          <w:t xml:space="preserve">The data type of the </w:t>
        </w:r>
        <w:r w:rsidRPr="00516087">
          <w:rPr>
            <w:i/>
            <w:rPrChange w:id="15" w:author="Microsoft Office User" w:date="2018-10-05T11:45:00Z">
              <w:rPr/>
            </w:rPrChange>
          </w:rPr>
          <w:t>attribute</w:t>
        </w:r>
      </w:ins>
      <w:ins w:id="16" w:author="Microsoft Office User" w:date="2018-10-05T11:45:00Z">
        <w:r w:rsidR="00516087">
          <w:t xml:space="preserve"> </w:t>
        </w:r>
      </w:ins>
      <w:bookmarkStart w:id="17" w:name="_GoBack"/>
      <w:bookmarkEnd w:id="17"/>
    </w:p>
    <w:p w14:paraId="4251E880" w14:textId="77777777" w:rsidR="00FA1AFC" w:rsidRPr="00FA1AFC" w:rsidDel="00C52725" w:rsidRDefault="00FA1AFC" w:rsidP="00516087">
      <w:pPr>
        <w:pStyle w:val="ListParagraph"/>
        <w:numPr>
          <w:ilvl w:val="2"/>
          <w:numId w:val="6"/>
        </w:numPr>
        <w:rPr>
          <w:del w:id="18" w:author="Microsoft Office User" w:date="2018-09-27T18:53:00Z"/>
        </w:rPr>
        <w:pPrChange w:id="19" w:author="Microsoft Office User" w:date="2018-10-05T11:45:00Z">
          <w:pPr/>
        </w:pPrChange>
      </w:pPr>
    </w:p>
    <w:p w14:paraId="438E8D71" w14:textId="77777777" w:rsidR="00FA1AFC" w:rsidRDefault="00FA1AFC" w:rsidP="00516087">
      <w:pPr>
        <w:pStyle w:val="ListParagraph"/>
        <w:numPr>
          <w:ilvl w:val="2"/>
          <w:numId w:val="6"/>
        </w:numPr>
        <w:pPrChange w:id="20" w:author="Microsoft Office User" w:date="2018-10-05T11:45:00Z">
          <w:pPr/>
        </w:pPrChange>
      </w:pPr>
    </w:p>
    <w:p w14:paraId="4ED50543" w14:textId="4632B0C6" w:rsidR="00FA1AFC" w:rsidRPr="00FA1AFC" w:rsidDel="00C52725" w:rsidRDefault="00FA1AFC" w:rsidP="00FA1AFC">
      <w:pPr>
        <w:rPr>
          <w:del w:id="21" w:author="Microsoft Office User" w:date="2018-09-27T18:53:00Z"/>
        </w:rPr>
      </w:pPr>
      <w:del w:id="22" w:author="Microsoft Office User" w:date="2018-09-27T18:54:00Z">
        <w:r w:rsidDel="00D462F3">
          <w:delText>xxxxx</w:delText>
        </w:r>
      </w:del>
    </w:p>
    <w:p w14:paraId="63163525" w14:textId="21B48488" w:rsidR="00074FA8" w:rsidRPr="00C52725" w:rsidDel="00D462F3" w:rsidRDefault="00074FA8">
      <w:pPr>
        <w:rPr>
          <w:del w:id="23" w:author="Microsoft Office User" w:date="2018-09-27T18:54:00Z"/>
          <w:b/>
          <w:u w:val="single"/>
          <w:rPrChange w:id="24" w:author="Microsoft Office User" w:date="2018-09-27T18:53:00Z">
            <w:rPr>
              <w:del w:id="25" w:author="Microsoft Office User" w:date="2018-09-27T18:54:00Z"/>
            </w:rPr>
          </w:rPrChange>
        </w:rPr>
        <w:pPrChange w:id="26" w:author="Microsoft Office User" w:date="2018-09-27T18:53:00Z">
          <w:pPr>
            <w:pStyle w:val="ListParagraph"/>
          </w:pPr>
        </w:pPrChange>
      </w:pPr>
    </w:p>
    <w:p w14:paraId="3DE39D3B" w14:textId="254D1EC3" w:rsidR="00AA1B0F" w:rsidRPr="00FA1AFC" w:rsidDel="00D462F3" w:rsidRDefault="00AA1B0F" w:rsidP="00FA1AFC">
      <w:pPr>
        <w:rPr>
          <w:del w:id="27" w:author="Microsoft Office User" w:date="2018-09-27T18:54:00Z"/>
          <w:b/>
          <w:u w:val="single"/>
        </w:rPr>
      </w:pPr>
    </w:p>
    <w:p w14:paraId="6013B793" w14:textId="2422AADA" w:rsidR="00AA1B0F" w:rsidDel="00D462F3" w:rsidRDefault="00AA1B0F" w:rsidP="00AA1B0F">
      <w:pPr>
        <w:pStyle w:val="ListParagraph"/>
        <w:rPr>
          <w:del w:id="28" w:author="Microsoft Office User" w:date="2018-09-27T18:54:00Z"/>
        </w:rPr>
      </w:pPr>
      <w:del w:id="29" w:author="Microsoft Office User" w:date="2018-09-27T18:54:00Z">
        <w:r w:rsidDel="00D462F3">
          <w:delText>Resolve all aliases in the select item l</w:delText>
        </w:r>
        <w:r w:rsidR="004E486B" w:rsidDel="00D462F3">
          <w:delText>ist and range table and replace them with a</w:delText>
        </w:r>
        <w:r w:rsidDel="00D462F3">
          <w:delText xml:space="preserve"> single </w:delText>
        </w:r>
        <w:r w:rsidR="00240F74" w:rsidDel="00D462F3">
          <w:delText xml:space="preserve">global </w:delText>
        </w:r>
        <w:r w:rsidDel="00D462F3">
          <w:delText xml:space="preserve">numeric identifier </w:delText>
        </w:r>
        <w:r w:rsidR="00240F74" w:rsidDel="00D462F3">
          <w:delText>from the system catalogue (</w:delText>
        </w:r>
        <w:r w:rsidDel="00D462F3">
          <w:delText>for all column references and tables</w:delText>
        </w:r>
        <w:r w:rsidR="00240F74" w:rsidDel="00D462F3">
          <w:delText>)</w:delText>
        </w:r>
        <w:r w:rsidDel="00D462F3">
          <w:delText xml:space="preserve">. </w:delText>
        </w:r>
      </w:del>
    </w:p>
    <w:p w14:paraId="2C2A97C6" w14:textId="61013AD2" w:rsidR="00AA1B0F" w:rsidDel="00D462F3" w:rsidRDefault="00AA1B0F" w:rsidP="00AA1B0F">
      <w:pPr>
        <w:pStyle w:val="ListParagraph"/>
        <w:rPr>
          <w:del w:id="30" w:author="Microsoft Office User" w:date="2018-09-27T18:54:00Z"/>
        </w:rPr>
      </w:pPr>
    </w:p>
    <w:p w14:paraId="790D47BD" w14:textId="073A6B06" w:rsidR="00AA1B0F" w:rsidDel="00D462F3" w:rsidRDefault="00AA1B0F" w:rsidP="00AA1B0F">
      <w:pPr>
        <w:pStyle w:val="ListParagraph"/>
        <w:rPr>
          <w:del w:id="31" w:author="Microsoft Office User" w:date="2018-09-27T18:54:00Z"/>
        </w:rPr>
      </w:pPr>
      <w:del w:id="32" w:author="Microsoft Office User" w:date="2018-09-27T18:54:00Z">
        <w:r w:rsidDel="00D462F3">
          <w:delText>For example, the query:</w:delText>
        </w:r>
      </w:del>
    </w:p>
    <w:p w14:paraId="0D862270" w14:textId="67288BC3" w:rsidR="00AA1B0F" w:rsidDel="00D462F3" w:rsidRDefault="00AA1B0F" w:rsidP="00AA1B0F">
      <w:pPr>
        <w:pStyle w:val="ListParagraph"/>
        <w:rPr>
          <w:del w:id="33" w:author="Microsoft Office User" w:date="2018-09-27T18:54:00Z"/>
        </w:rPr>
      </w:pPr>
    </w:p>
    <w:p w14:paraId="57D863B9" w14:textId="7C21FF0E" w:rsidR="00AA1B0F" w:rsidDel="00D462F3" w:rsidRDefault="00AA1B0F" w:rsidP="00AA1B0F">
      <w:pPr>
        <w:pStyle w:val="ListParagraph"/>
        <w:rPr>
          <w:del w:id="34" w:author="Microsoft Office User" w:date="2018-09-27T18:54:00Z"/>
          <w:rFonts w:ascii="Source Code Pro" w:hAnsi="Source Code Pro" w:cs="Source Code Pro"/>
          <w:color w:val="400BD9"/>
        </w:rPr>
      </w:pPr>
      <w:del w:id="35" w:author="Microsoft Office User" w:date="2018-09-27T18:54:00Z">
        <w:r w:rsidRPr="00AA1B0F" w:rsidDel="00D462F3">
          <w:rPr>
            <w:rFonts w:ascii="Source Code Pro" w:hAnsi="Source Code Pro" w:cs="Source Code Pro"/>
            <w:color w:val="400BD9"/>
          </w:rPr>
          <w:delText>select a.col1 as id1, b.col3 as id2 from tab1 as a, tab2 as b where id1 &lt; 1 and id2 = 3;</w:delText>
        </w:r>
      </w:del>
    </w:p>
    <w:p w14:paraId="460F068D" w14:textId="3F42C907" w:rsidR="00AA1B0F" w:rsidDel="00D462F3" w:rsidRDefault="00AA1B0F" w:rsidP="00AA1B0F">
      <w:pPr>
        <w:pStyle w:val="ListParagraph"/>
        <w:rPr>
          <w:del w:id="36" w:author="Microsoft Office User" w:date="2018-09-27T18:54:00Z"/>
          <w:rFonts w:ascii="Source Code Pro" w:hAnsi="Source Code Pro" w:cs="Source Code Pro"/>
          <w:color w:val="400BD9"/>
        </w:rPr>
      </w:pPr>
    </w:p>
    <w:p w14:paraId="13CF28E7" w14:textId="0026DEA6" w:rsidR="00AA1B0F" w:rsidDel="00D462F3" w:rsidRDefault="00AA1B0F" w:rsidP="00AA1B0F">
      <w:pPr>
        <w:pStyle w:val="ListParagraph"/>
        <w:rPr>
          <w:del w:id="37" w:author="Microsoft Office User" w:date="2018-09-27T18:54:00Z"/>
        </w:rPr>
      </w:pPr>
      <w:del w:id="38" w:author="Microsoft Office User" w:date="2018-09-27T18:54:00Z">
        <w:r w:rsidDel="00D462F3">
          <w:delText>becomes (conceptually):</w:delText>
        </w:r>
      </w:del>
    </w:p>
    <w:p w14:paraId="57BEFBFB" w14:textId="6E383642" w:rsidR="00AA1B0F" w:rsidDel="00D462F3" w:rsidRDefault="00AA1B0F" w:rsidP="00AA1B0F">
      <w:pPr>
        <w:pStyle w:val="ListParagraph"/>
        <w:rPr>
          <w:del w:id="39" w:author="Microsoft Office User" w:date="2018-09-27T18:54:00Z"/>
        </w:rPr>
      </w:pPr>
    </w:p>
    <w:p w14:paraId="22DEEAE6" w14:textId="62ABE722" w:rsidR="00AA1B0F" w:rsidDel="00D462F3" w:rsidRDefault="00AA1B0F" w:rsidP="00AA1B0F">
      <w:pPr>
        <w:pStyle w:val="ListParagraph"/>
        <w:rPr>
          <w:del w:id="40" w:author="Microsoft Office User" w:date="2018-09-27T18:54:00Z"/>
          <w:rFonts w:ascii="Source Code Pro" w:hAnsi="Source Code Pro" w:cs="Source Code Pro"/>
          <w:color w:val="400BD9"/>
        </w:rPr>
      </w:pPr>
      <w:del w:id="41" w:author="Microsoft Office User" w:date="2018-09-27T18:54:00Z">
        <w:r w:rsidRPr="00AA1B0F" w:rsidDel="00D462F3">
          <w:rPr>
            <w:rFonts w:ascii="Source Code Pro" w:hAnsi="Source Code Pro" w:cs="Source Code Pro"/>
            <w:color w:val="400BD9"/>
          </w:rPr>
          <w:delText xml:space="preserve">select </w:delText>
        </w:r>
        <w:r w:rsidR="00240F74" w:rsidDel="00D462F3">
          <w:rPr>
            <w:rFonts w:ascii="Source Code Pro" w:hAnsi="Source Code Pro" w:cs="Source Code Pro"/>
            <w:color w:val="400BD9"/>
          </w:rPr>
          <w:delText>93971</w:delText>
        </w:r>
        <w:r w:rsidRPr="00AA1B0F" w:rsidDel="00D462F3">
          <w:rPr>
            <w:rFonts w:ascii="Source Code Pro" w:hAnsi="Source Code Pro" w:cs="Source Code Pro"/>
            <w:color w:val="400BD9"/>
          </w:rPr>
          <w:delText xml:space="preserve"> , </w:delText>
        </w:r>
        <w:r w:rsidR="00240F74" w:rsidDel="00D462F3">
          <w:rPr>
            <w:rFonts w:ascii="Source Code Pro" w:hAnsi="Source Code Pro" w:cs="Source Code Pro"/>
            <w:color w:val="400BD9"/>
          </w:rPr>
          <w:delText>47165</w:delText>
        </w:r>
        <w:r w:rsidR="00240F74" w:rsidRPr="00AA1B0F" w:rsidDel="00D462F3">
          <w:rPr>
            <w:rFonts w:ascii="Source Code Pro" w:hAnsi="Source Code Pro" w:cs="Source Code Pro"/>
            <w:color w:val="400BD9"/>
          </w:rPr>
          <w:delText xml:space="preserve"> </w:delText>
        </w:r>
        <w:r w:rsidRPr="00AA1B0F" w:rsidDel="00D462F3">
          <w:rPr>
            <w:rFonts w:ascii="Source Code Pro" w:hAnsi="Source Code Pro" w:cs="Source Code Pro"/>
            <w:color w:val="400BD9"/>
          </w:rPr>
          <w:delText xml:space="preserve"> from </w:delText>
        </w:r>
        <w:r w:rsidR="00240F74" w:rsidDel="00D462F3">
          <w:rPr>
            <w:rFonts w:ascii="Source Code Pro" w:hAnsi="Source Code Pro" w:cs="Source Code Pro"/>
            <w:color w:val="400BD9"/>
          </w:rPr>
          <w:delText>08614</w:delText>
        </w:r>
        <w:r w:rsidRPr="00AA1B0F" w:rsidDel="00D462F3">
          <w:rPr>
            <w:rFonts w:ascii="Source Code Pro" w:hAnsi="Source Code Pro" w:cs="Source Code Pro"/>
            <w:color w:val="400BD9"/>
          </w:rPr>
          <w:delText xml:space="preserve">, </w:delText>
        </w:r>
        <w:r w:rsidR="00240F74" w:rsidDel="00D462F3">
          <w:rPr>
            <w:rFonts w:ascii="Source Code Pro" w:hAnsi="Source Code Pro" w:cs="Source Code Pro"/>
            <w:color w:val="400BD9"/>
          </w:rPr>
          <w:delText>88028</w:delText>
        </w:r>
        <w:r w:rsidRPr="00AA1B0F" w:rsidDel="00D462F3">
          <w:rPr>
            <w:rFonts w:ascii="Source Code Pro" w:hAnsi="Source Code Pro" w:cs="Source Code Pro"/>
            <w:color w:val="400BD9"/>
          </w:rPr>
          <w:delText xml:space="preserve"> where </w:delText>
        </w:r>
        <w:r w:rsidR="00240F74" w:rsidDel="00D462F3">
          <w:rPr>
            <w:rFonts w:ascii="Source Code Pro" w:hAnsi="Source Code Pro" w:cs="Source Code Pro"/>
            <w:color w:val="400BD9"/>
          </w:rPr>
          <w:delText xml:space="preserve">93971 </w:delText>
        </w:r>
        <w:r w:rsidRPr="00AA1B0F" w:rsidDel="00D462F3">
          <w:rPr>
            <w:rFonts w:ascii="Source Code Pro" w:hAnsi="Source Code Pro" w:cs="Source Code Pro"/>
            <w:color w:val="400BD9"/>
          </w:rPr>
          <w:delText xml:space="preserve"> &lt; 1 and </w:delText>
        </w:r>
        <w:r w:rsidR="00240F74" w:rsidDel="00D462F3">
          <w:rPr>
            <w:rFonts w:ascii="Source Code Pro" w:hAnsi="Source Code Pro" w:cs="Source Code Pro"/>
            <w:color w:val="400BD9"/>
          </w:rPr>
          <w:delText>47165</w:delText>
        </w:r>
        <w:r w:rsidRPr="00AA1B0F" w:rsidDel="00D462F3">
          <w:rPr>
            <w:rFonts w:ascii="Source Code Pro" w:hAnsi="Source Code Pro" w:cs="Source Code Pro"/>
            <w:color w:val="400BD9"/>
          </w:rPr>
          <w:delText xml:space="preserve"> = 3;</w:delText>
        </w:r>
      </w:del>
    </w:p>
    <w:p w14:paraId="2AFE2463" w14:textId="77CEED26" w:rsidR="00240F74" w:rsidDel="00D462F3" w:rsidRDefault="00240F74" w:rsidP="00AA1B0F">
      <w:pPr>
        <w:pStyle w:val="ListParagraph"/>
        <w:rPr>
          <w:del w:id="42" w:author="Microsoft Office User" w:date="2018-09-27T18:54:00Z"/>
          <w:rFonts w:ascii="Source Code Pro" w:hAnsi="Source Code Pro" w:cs="Source Code Pro"/>
          <w:color w:val="400BD9"/>
        </w:rPr>
      </w:pPr>
    </w:p>
    <w:p w14:paraId="72C6A382" w14:textId="58182A4C" w:rsidR="00240F74" w:rsidDel="00D462F3" w:rsidRDefault="00240F74" w:rsidP="00AA1B0F">
      <w:pPr>
        <w:pStyle w:val="ListParagraph"/>
        <w:rPr>
          <w:del w:id="43" w:author="Microsoft Office User" w:date="2018-09-27T18:54:00Z"/>
        </w:rPr>
      </w:pPr>
      <w:del w:id="44" w:author="Microsoft Office User" w:date="2018-09-27T18:54:00Z">
        <w:r w:rsidDel="00D462F3">
          <w:delText xml:space="preserve">This happens at the parse tree level, not at the query text level. </w:delText>
        </w:r>
        <w:r w:rsidR="003F6E8F" w:rsidDel="00D462F3">
          <w:delText xml:space="preserve">Parse tree nodes are updated with </w:delText>
        </w:r>
        <w:r w:rsidR="00B279B0" w:rsidRPr="00B279B0" w:rsidDel="00D462F3">
          <w:rPr>
            <w:b/>
          </w:rPr>
          <w:delText>object_id</w:delText>
        </w:r>
        <w:r w:rsidR="00B279B0" w:rsidDel="00D462F3">
          <w:delText xml:space="preserve"> field. </w:delText>
        </w:r>
      </w:del>
    </w:p>
    <w:p w14:paraId="008AC4DF" w14:textId="321B94F4" w:rsidR="00281CDD" w:rsidDel="00D462F3" w:rsidRDefault="00281CDD" w:rsidP="00AA1B0F">
      <w:pPr>
        <w:pStyle w:val="ListParagraph"/>
        <w:rPr>
          <w:del w:id="45" w:author="Microsoft Office User" w:date="2018-09-27T18:54:00Z"/>
        </w:rPr>
      </w:pPr>
    </w:p>
    <w:p w14:paraId="66AF587B" w14:textId="703B4890" w:rsidR="00281CDD" w:rsidDel="00D462F3" w:rsidRDefault="00281CDD" w:rsidP="00AA1B0F">
      <w:pPr>
        <w:pStyle w:val="ListParagraph"/>
        <w:rPr>
          <w:del w:id="46" w:author="Microsoft Office User" w:date="2018-09-27T18:54:00Z"/>
        </w:rPr>
      </w:pPr>
      <w:del w:id="47" w:author="Microsoft Office User" w:date="2018-09-27T18:54:00Z">
        <w:r w:rsidDel="00D462F3">
          <w:delText xml:space="preserve">Internal consistency of aliases and direct references also needs to be checked; there cannot be references to non-existent objects, or aliases. </w:delText>
        </w:r>
      </w:del>
    </w:p>
    <w:p w14:paraId="32A35CA1" w14:textId="2F2E95CF" w:rsidR="00281CDD" w:rsidDel="00D462F3" w:rsidRDefault="00FA1AFC" w:rsidP="00FA1AFC">
      <w:pPr>
        <w:rPr>
          <w:del w:id="48" w:author="Microsoft Office User" w:date="2018-09-27T18:54:00Z"/>
        </w:rPr>
      </w:pPr>
      <w:del w:id="49" w:author="Microsoft Office User" w:date="2018-09-27T18:54:00Z">
        <w:r w:rsidDel="00D462F3">
          <w:delText>xxxxx</w:delText>
        </w:r>
      </w:del>
    </w:p>
    <w:p w14:paraId="7152CA0B" w14:textId="77777777" w:rsidR="00281CDD" w:rsidRDefault="00281CDD">
      <w:pPr>
        <w:pPrChange w:id="50" w:author="Microsoft Office User" w:date="2018-09-27T18:54:00Z">
          <w:pPr>
            <w:pStyle w:val="ListParagraph"/>
          </w:pPr>
        </w:pPrChange>
      </w:pPr>
    </w:p>
    <w:p w14:paraId="34ABF0C7" w14:textId="77777777" w:rsidR="00B279B0" w:rsidRDefault="00B279B0" w:rsidP="00AA1B0F">
      <w:pPr>
        <w:pStyle w:val="ListParagraph"/>
      </w:pPr>
    </w:p>
    <w:p w14:paraId="1AB14020" w14:textId="0551D500" w:rsidR="00D9505F" w:rsidRDefault="00D9505F">
      <w:pPr>
        <w:pStyle w:val="Heading3"/>
        <w:pPrChange w:id="51" w:author="Microsoft Office User" w:date="2018-10-03T13:28:00Z">
          <w:pPr>
            <w:pStyle w:val="ListParagraph"/>
            <w:numPr>
              <w:numId w:val="1"/>
            </w:numPr>
            <w:ind w:hanging="360"/>
          </w:pPr>
        </w:pPrChange>
      </w:pPr>
      <w:r w:rsidRPr="00D9505F">
        <w:t>Scan Node Filter determination</w:t>
      </w:r>
    </w:p>
    <w:p w14:paraId="2F652051" w14:textId="77777777" w:rsidR="00D9505F" w:rsidRDefault="00D9505F" w:rsidP="00D9505F">
      <w:pPr>
        <w:pStyle w:val="ListParagraph"/>
        <w:rPr>
          <w:rFonts w:cs="Source Code Pro"/>
          <w:b/>
          <w:color w:val="000000" w:themeColor="text1"/>
          <w:u w:val="single"/>
        </w:rPr>
      </w:pPr>
    </w:p>
    <w:p w14:paraId="71B29E90" w14:textId="77777777" w:rsidR="00AD3DE6" w:rsidRPr="0049399D" w:rsidRDefault="00AD3DE6">
      <w:pPr>
        <w:rPr>
          <w:ins w:id="52" w:author="Microsoft Office User" w:date="2018-10-03T12:31:00Z"/>
          <w:rFonts w:cs="Source Code Pro"/>
          <w:color w:val="000000" w:themeColor="text1"/>
          <w:rPrChange w:id="53" w:author="Microsoft Office User" w:date="2018-10-03T13:28:00Z">
            <w:rPr>
              <w:ins w:id="54" w:author="Microsoft Office User" w:date="2018-10-03T12:31:00Z"/>
            </w:rPr>
          </w:rPrChange>
        </w:rPr>
        <w:pPrChange w:id="55" w:author="Microsoft Office User" w:date="2018-10-03T13:28:00Z">
          <w:pPr>
            <w:pStyle w:val="ListParagraph"/>
          </w:pPr>
        </w:pPrChange>
      </w:pPr>
      <w:ins w:id="56" w:author="Microsoft Office User" w:date="2018-10-03T12:23:00Z">
        <w:r w:rsidRPr="0049399D">
          <w:rPr>
            <w:rFonts w:cs="Source Code Pro"/>
            <w:color w:val="000000" w:themeColor="text1"/>
            <w:rPrChange w:id="57" w:author="Microsoft Office User" w:date="2018-10-03T13:28:00Z">
              <w:rPr/>
            </w:rPrChange>
          </w:rPr>
          <w:t xml:space="preserve">The concept here is to determine the </w:t>
        </w:r>
      </w:ins>
      <w:ins w:id="58" w:author="Microsoft Office User" w:date="2018-10-03T12:31:00Z">
        <w:r w:rsidRPr="0049399D">
          <w:rPr>
            <w:rFonts w:cs="Source Code Pro"/>
            <w:color w:val="000000" w:themeColor="text1"/>
            <w:rPrChange w:id="59" w:author="Microsoft Office User" w:date="2018-10-03T13:28:00Z">
              <w:rPr/>
            </w:rPrChange>
          </w:rPr>
          <w:t>selection predicate</w:t>
        </w:r>
      </w:ins>
      <w:ins w:id="60" w:author="Microsoft Office User" w:date="2018-10-03T12:23:00Z">
        <w:r w:rsidRPr="0049399D">
          <w:rPr>
            <w:rFonts w:cs="Source Code Pro"/>
            <w:color w:val="000000" w:themeColor="text1"/>
            <w:rPrChange w:id="61" w:author="Microsoft Office User" w:date="2018-10-03T13:28:00Z">
              <w:rPr/>
            </w:rPrChange>
          </w:rPr>
          <w:t xml:space="preserve"> for each relation scanned, </w:t>
        </w:r>
      </w:ins>
      <w:ins w:id="62" w:author="Microsoft Office User" w:date="2018-10-03T12:30:00Z">
        <w:r w:rsidRPr="0049399D">
          <w:rPr>
            <w:rFonts w:cs="Source Code Pro"/>
            <w:color w:val="000000" w:themeColor="text1"/>
            <w:rPrChange w:id="63" w:author="Microsoft Office User" w:date="2018-10-03T13:28:00Z">
              <w:rPr/>
            </w:rPrChange>
          </w:rPr>
          <w:t>and push those filter expressions down to the scan node in the execution plan</w:t>
        </w:r>
      </w:ins>
      <w:ins w:id="64" w:author="Microsoft Office User" w:date="2018-10-03T12:31:00Z">
        <w:r w:rsidRPr="0049399D">
          <w:rPr>
            <w:rFonts w:cs="Source Code Pro"/>
            <w:color w:val="000000" w:themeColor="text1"/>
            <w:rPrChange w:id="65" w:author="Microsoft Office User" w:date="2018-10-03T13:28:00Z">
              <w:rPr/>
            </w:rPrChange>
          </w:rPr>
          <w:t xml:space="preserve">. </w:t>
        </w:r>
      </w:ins>
    </w:p>
    <w:p w14:paraId="39D13FFD" w14:textId="77777777" w:rsidR="0049399D" w:rsidRDefault="0049399D">
      <w:pPr>
        <w:rPr>
          <w:ins w:id="66" w:author="Microsoft Office User" w:date="2018-10-03T13:28:00Z"/>
          <w:rFonts w:cs="Source Code Pro"/>
          <w:color w:val="000000" w:themeColor="text1"/>
        </w:rPr>
        <w:pPrChange w:id="67" w:author="Microsoft Office User" w:date="2018-10-03T13:28:00Z">
          <w:pPr>
            <w:pStyle w:val="ListParagraph"/>
          </w:pPr>
        </w:pPrChange>
      </w:pPr>
    </w:p>
    <w:p w14:paraId="2E97C07D" w14:textId="2E9009C6" w:rsidR="002C391C" w:rsidRDefault="0049399D">
      <w:pPr>
        <w:rPr>
          <w:ins w:id="68" w:author="Microsoft Office User" w:date="2018-10-03T14:58:00Z"/>
          <w:rFonts w:cs="Source Code Pro"/>
          <w:color w:val="000000" w:themeColor="text1"/>
        </w:rPr>
        <w:pPrChange w:id="69" w:author="Microsoft Office User" w:date="2018-10-03T13:28:00Z">
          <w:pPr>
            <w:pStyle w:val="ListParagraph"/>
          </w:pPr>
        </w:pPrChange>
      </w:pPr>
      <w:ins w:id="70" w:author="Microsoft Office User" w:date="2018-10-03T13:28:00Z">
        <w:r w:rsidRPr="0049399D">
          <w:rPr>
            <w:rFonts w:cs="Source Code Pro"/>
            <w:color w:val="000000" w:themeColor="text1"/>
            <w:rPrChange w:id="71" w:author="Microsoft Office User" w:date="2018-10-03T13:28:00Z">
              <w:rPr/>
            </w:rPrChange>
          </w:rPr>
          <w:t>T</w:t>
        </w:r>
      </w:ins>
      <w:ins w:id="72" w:author="Microsoft Office User" w:date="2018-10-03T12:31:00Z">
        <w:r w:rsidR="00AD3DE6" w:rsidRPr="0049399D">
          <w:rPr>
            <w:rFonts w:cs="Source Code Pro"/>
            <w:color w:val="000000" w:themeColor="text1"/>
            <w:rPrChange w:id="73" w:author="Microsoft Office User" w:date="2018-10-03T13:28:00Z">
              <w:rPr/>
            </w:rPrChange>
          </w:rPr>
          <w:t xml:space="preserve">he expression tree contained in the WHERE clause is broken into subtrees, each containing only references to attributes of the same relation. </w:t>
        </w:r>
      </w:ins>
      <w:ins w:id="74" w:author="Microsoft Office User" w:date="2018-10-03T13:28:00Z">
        <w:r>
          <w:rPr>
            <w:rFonts w:cs="Source Code Pro"/>
            <w:color w:val="000000" w:themeColor="text1"/>
          </w:rPr>
          <w:t xml:space="preserve">Implicit joins are identified by </w:t>
        </w:r>
      </w:ins>
      <w:ins w:id="75" w:author="Microsoft Office User" w:date="2018-10-03T14:11:00Z">
        <w:r w:rsidR="0001354B">
          <w:rPr>
            <w:rFonts w:cs="Source Code Pro"/>
            <w:color w:val="000000" w:themeColor="text1"/>
          </w:rPr>
          <w:t xml:space="preserve">operator nodes linking those subtrees. </w:t>
        </w:r>
      </w:ins>
    </w:p>
    <w:p w14:paraId="4D2A7E9A" w14:textId="77777777" w:rsidR="00585753" w:rsidRPr="0049399D" w:rsidRDefault="00585753">
      <w:pPr>
        <w:rPr>
          <w:ins w:id="76" w:author="Microsoft Office User" w:date="2018-10-03T13:27:00Z"/>
          <w:rFonts w:cs="Source Code Pro"/>
          <w:color w:val="000000" w:themeColor="text1"/>
          <w:rPrChange w:id="77" w:author="Microsoft Office User" w:date="2018-10-03T13:28:00Z">
            <w:rPr>
              <w:ins w:id="78" w:author="Microsoft Office User" w:date="2018-10-03T13:27:00Z"/>
            </w:rPr>
          </w:rPrChange>
        </w:rPr>
        <w:pPrChange w:id="79" w:author="Microsoft Office User" w:date="2018-10-03T13:28:00Z">
          <w:pPr>
            <w:pStyle w:val="ListParagraph"/>
          </w:pPr>
        </w:pPrChange>
      </w:pPr>
    </w:p>
    <w:p w14:paraId="03AA48E4" w14:textId="77777777" w:rsidR="002C391C" w:rsidRDefault="002C391C" w:rsidP="00AA1B0F">
      <w:pPr>
        <w:pStyle w:val="ListParagraph"/>
        <w:rPr>
          <w:ins w:id="80" w:author="Microsoft Office User" w:date="2018-10-03T13:27:00Z"/>
          <w:rFonts w:cs="Source Code Pro"/>
          <w:color w:val="000000" w:themeColor="text1"/>
        </w:rPr>
      </w:pPr>
    </w:p>
    <w:p w14:paraId="5595898F" w14:textId="0EC055DA" w:rsidR="00D9505F" w:rsidRPr="00D9505F" w:rsidDel="00AD3DE6" w:rsidRDefault="00D9505F" w:rsidP="00D9505F">
      <w:pPr>
        <w:pStyle w:val="ListParagraph"/>
        <w:rPr>
          <w:del w:id="81" w:author="Microsoft Office User" w:date="2018-10-03T12:23:00Z"/>
          <w:rFonts w:cs="Source Code Pro"/>
          <w:color w:val="000000" w:themeColor="text1"/>
        </w:rPr>
      </w:pPr>
      <w:del w:id="82" w:author="Microsoft Office User" w:date="2018-10-03T12:23:00Z">
        <w:r w:rsidDel="00AD3DE6">
          <w:rPr>
            <w:rFonts w:cs="Source Code Pro"/>
            <w:color w:val="000000" w:themeColor="text1"/>
          </w:rPr>
          <w:delText xml:space="preserve">Find </w:delText>
        </w:r>
      </w:del>
    </w:p>
    <w:p w14:paraId="708AECA7" w14:textId="77777777" w:rsidR="00AA1B0F" w:rsidRDefault="00AA1B0F" w:rsidP="00AA1B0F">
      <w:pPr>
        <w:pStyle w:val="ListParagraph"/>
        <w:rPr>
          <w:rFonts w:ascii="Source Code Pro" w:hAnsi="Source Code Pro" w:cs="Source Code Pro"/>
          <w:color w:val="400BD9"/>
          <w:sz w:val="28"/>
          <w:szCs w:val="28"/>
        </w:rPr>
      </w:pPr>
    </w:p>
    <w:p w14:paraId="1CA5B696" w14:textId="77777777" w:rsidR="00AA1B0F" w:rsidRPr="00AA1B0F" w:rsidRDefault="00AA1B0F" w:rsidP="00AA1B0F">
      <w:pPr>
        <w:pStyle w:val="ListParagraph"/>
      </w:pPr>
    </w:p>
    <w:sectPr w:rsidR="00AA1B0F" w:rsidRPr="00AA1B0F" w:rsidSect="00CA27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DEAC" w14:textId="77777777" w:rsidR="006555C3" w:rsidRDefault="006555C3" w:rsidP="00167F91">
      <w:r>
        <w:separator/>
      </w:r>
    </w:p>
  </w:endnote>
  <w:endnote w:type="continuationSeparator" w:id="0">
    <w:p w14:paraId="2357ABB0" w14:textId="77777777" w:rsidR="006555C3" w:rsidRDefault="006555C3" w:rsidP="00167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ource Code Pro">
    <w:panose1 w:val="020B0509030403020204"/>
    <w:charset w:val="00"/>
    <w:family w:val="auto"/>
    <w:pitch w:val="variable"/>
    <w:sig w:usb0="200002F7" w:usb1="0200380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43F92" w14:textId="77777777" w:rsidR="006555C3" w:rsidRDefault="006555C3" w:rsidP="00167F91">
      <w:r>
        <w:separator/>
      </w:r>
    </w:p>
  </w:footnote>
  <w:footnote w:type="continuationSeparator" w:id="0">
    <w:p w14:paraId="25710ECA" w14:textId="77777777" w:rsidR="006555C3" w:rsidRDefault="006555C3" w:rsidP="00167F91">
      <w:r>
        <w:continuationSeparator/>
      </w:r>
    </w:p>
  </w:footnote>
  <w:footnote w:id="1">
    <w:p w14:paraId="2EB0EE7F" w14:textId="1CE6CF7D" w:rsidR="00167F91" w:rsidRDefault="00167F91">
      <w:pPr>
        <w:pStyle w:val="FootnoteText"/>
      </w:pPr>
      <w:r>
        <w:rPr>
          <w:rStyle w:val="FootnoteReference"/>
        </w:rPr>
        <w:footnoteRef/>
      </w:r>
      <w:r>
        <w:t xml:space="preserve"> This actually refers to all relations referenced in the current </w:t>
      </w:r>
      <w:r w:rsidRPr="00167F91">
        <w:rPr>
          <w:b/>
        </w:rPr>
        <w:t>select_statement</w:t>
      </w:r>
      <w:r>
        <w:t>. Nested SELECTs, such as subqueries, are each planned seperately using this algorithm.</w:t>
      </w:r>
    </w:p>
  </w:footnote>
  <w:footnote w:id="2">
    <w:p w14:paraId="072217C2" w14:textId="565EB6E7" w:rsidR="005658CE" w:rsidRDefault="005658CE">
      <w:pPr>
        <w:pStyle w:val="FootnoteText"/>
      </w:pPr>
      <w:r>
        <w:rPr>
          <w:rStyle w:val="FootnoteReference"/>
        </w:rPr>
        <w:footnoteRef/>
      </w:r>
      <w:r>
        <w:t xml:space="preserve"> </w:t>
      </w:r>
      <w:r w:rsidR="00E94F77">
        <w:t>Compiling a list of error conditions and codes is a work-in-progress at the time of writing. Prototype will issue a generic ‘query failed’ error.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92B20"/>
    <w:multiLevelType w:val="hybridMultilevel"/>
    <w:tmpl w:val="7F48891C"/>
    <w:lvl w:ilvl="0" w:tplc="63A425E0">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7455B04"/>
    <w:multiLevelType w:val="hybridMultilevel"/>
    <w:tmpl w:val="555CFA4A"/>
    <w:lvl w:ilvl="0" w:tplc="7E307B4C">
      <w:start w:val="1"/>
      <w:numFmt w:val="decimal"/>
      <w:lvlText w:val="%1."/>
      <w:lvlJc w:val="left"/>
      <w:pPr>
        <w:ind w:left="720" w:hanging="360"/>
      </w:pPr>
      <w:rPr>
        <w:rFonts w:asciiTheme="minorHAnsi" w:hAnsiTheme="minorHAnsi" w:hint="default"/>
        <w:color w:val="000000" w:themeColor="text1"/>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B0069B8"/>
    <w:multiLevelType w:val="hybridMultilevel"/>
    <w:tmpl w:val="0010B40E"/>
    <w:lvl w:ilvl="0" w:tplc="EBF00840">
      <w:start w:val="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A0D3D42"/>
    <w:multiLevelType w:val="hybridMultilevel"/>
    <w:tmpl w:val="F1A62B02"/>
    <w:lvl w:ilvl="0" w:tplc="E44260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B515813"/>
    <w:multiLevelType w:val="hybridMultilevel"/>
    <w:tmpl w:val="2AFC6DFC"/>
    <w:lvl w:ilvl="0" w:tplc="D7AEDC04">
      <w:start w:val="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EC37A64"/>
    <w:multiLevelType w:val="hybridMultilevel"/>
    <w:tmpl w:val="7BDC02D2"/>
    <w:lvl w:ilvl="0" w:tplc="260CF9C4">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01">
      <w:start w:val="1"/>
      <w:numFmt w:val="bullet"/>
      <w:lvlText w:val=""/>
      <w:lvlJc w:val="left"/>
      <w:pPr>
        <w:ind w:left="2340" w:hanging="36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2B44041"/>
    <w:multiLevelType w:val="multilevel"/>
    <w:tmpl w:val="568813B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AU" w:vendorID="64" w:dllVersion="131078" w:nlCheck="1" w:checkStyle="0"/>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74"/>
    <w:rsid w:val="0001354B"/>
    <w:rsid w:val="00074FA8"/>
    <w:rsid w:val="00075E9F"/>
    <w:rsid w:val="000A7E19"/>
    <w:rsid w:val="000F0FBF"/>
    <w:rsid w:val="0014422A"/>
    <w:rsid w:val="00167F91"/>
    <w:rsid w:val="00240F74"/>
    <w:rsid w:val="00281CDD"/>
    <w:rsid w:val="002C391C"/>
    <w:rsid w:val="00312D49"/>
    <w:rsid w:val="003F6E8F"/>
    <w:rsid w:val="0049399D"/>
    <w:rsid w:val="004962CD"/>
    <w:rsid w:val="004E486B"/>
    <w:rsid w:val="00516087"/>
    <w:rsid w:val="005658CE"/>
    <w:rsid w:val="00585753"/>
    <w:rsid w:val="005D46F9"/>
    <w:rsid w:val="00621C9D"/>
    <w:rsid w:val="006555C3"/>
    <w:rsid w:val="006B7E77"/>
    <w:rsid w:val="0074241B"/>
    <w:rsid w:val="00796DD2"/>
    <w:rsid w:val="008718F0"/>
    <w:rsid w:val="008C284C"/>
    <w:rsid w:val="008C4BCA"/>
    <w:rsid w:val="008E0774"/>
    <w:rsid w:val="008E4256"/>
    <w:rsid w:val="0096300A"/>
    <w:rsid w:val="00977C47"/>
    <w:rsid w:val="00A74FFB"/>
    <w:rsid w:val="00AA1B0F"/>
    <w:rsid w:val="00AD3DE6"/>
    <w:rsid w:val="00B279B0"/>
    <w:rsid w:val="00C52725"/>
    <w:rsid w:val="00CA2720"/>
    <w:rsid w:val="00CC4DAF"/>
    <w:rsid w:val="00D462F3"/>
    <w:rsid w:val="00D9505F"/>
    <w:rsid w:val="00E94F77"/>
    <w:rsid w:val="00EA3185"/>
    <w:rsid w:val="00EE6719"/>
    <w:rsid w:val="00F362D9"/>
    <w:rsid w:val="00F67432"/>
    <w:rsid w:val="00F703DC"/>
    <w:rsid w:val="00FA1AFC"/>
    <w:rsid w:val="00FF4330"/>
    <w:rsid w:val="00FF75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8A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1AF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75E9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3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3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4330"/>
    <w:pPr>
      <w:ind w:left="720"/>
      <w:contextualSpacing/>
    </w:pPr>
  </w:style>
  <w:style w:type="character" w:customStyle="1" w:styleId="Heading3Char">
    <w:name w:val="Heading 3 Char"/>
    <w:basedOn w:val="DefaultParagraphFont"/>
    <w:link w:val="Heading3"/>
    <w:uiPriority w:val="9"/>
    <w:rsid w:val="00FA1AF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075E9F"/>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unhideWhenUsed/>
    <w:rsid w:val="00167F91"/>
  </w:style>
  <w:style w:type="character" w:customStyle="1" w:styleId="FootnoteTextChar">
    <w:name w:val="Footnote Text Char"/>
    <w:basedOn w:val="DefaultParagraphFont"/>
    <w:link w:val="FootnoteText"/>
    <w:uiPriority w:val="99"/>
    <w:rsid w:val="00167F91"/>
  </w:style>
  <w:style w:type="character" w:styleId="FootnoteReference">
    <w:name w:val="footnote reference"/>
    <w:basedOn w:val="DefaultParagraphFont"/>
    <w:uiPriority w:val="99"/>
    <w:unhideWhenUsed/>
    <w:rsid w:val="00167F91"/>
    <w:rPr>
      <w:vertAlign w:val="superscript"/>
    </w:rPr>
  </w:style>
  <w:style w:type="paragraph" w:styleId="BalloonText">
    <w:name w:val="Balloon Text"/>
    <w:basedOn w:val="Normal"/>
    <w:link w:val="BalloonTextChar"/>
    <w:uiPriority w:val="99"/>
    <w:semiHidden/>
    <w:unhideWhenUsed/>
    <w:rsid w:val="00F703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03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6D590C8-E0DF-744B-8FED-7A89D819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423</Words>
  <Characters>2414</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Select statement planner specification</vt:lpstr>
      <vt:lpstr>    Algorithm</vt:lpstr>
      <vt:lpstr>        Get Range Table</vt:lpstr>
      <vt:lpstr>        Identifier Resolution</vt:lpstr>
      <vt:lpstr>        Scan Node Filter determination</vt:lpstr>
    </vt:vector>
  </TitlesOfParts>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2018-09-27T01:41:00Z</dcterms:created>
  <dcterms:modified xsi:type="dcterms:W3CDTF">2018-10-05T01:45:00Z</dcterms:modified>
</cp:coreProperties>
</file>