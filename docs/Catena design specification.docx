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EA092" w14:textId="77777777" w:rsidR="00567577" w:rsidRDefault="00567577" w:rsidP="00E27E6D">
      <w:pPr>
        <w:pStyle w:val="Title"/>
        <w:rPr>
          <w:ins w:id="0" w:author="Microsoft Office User" w:date="2017-09-08T13:10:00Z"/>
          <w:lang w:val="en-AU"/>
        </w:rPr>
      </w:pPr>
      <w:bookmarkStart w:id="1" w:name="_GoBack"/>
      <w:bookmarkEnd w:id="1"/>
    </w:p>
    <w:p w14:paraId="4E12BD35" w14:textId="77777777" w:rsidR="00567577" w:rsidRDefault="00567577" w:rsidP="00E27E6D">
      <w:pPr>
        <w:pStyle w:val="Title"/>
        <w:rPr>
          <w:ins w:id="2" w:author="Microsoft Office User" w:date="2017-09-08T13:10:00Z"/>
          <w:lang w:val="en-AU"/>
        </w:rPr>
      </w:pPr>
    </w:p>
    <w:p w14:paraId="3FF16EA0" w14:textId="77777777" w:rsidR="00567577" w:rsidRDefault="00567577" w:rsidP="00E27E6D">
      <w:pPr>
        <w:pStyle w:val="Title"/>
        <w:rPr>
          <w:ins w:id="3" w:author="Microsoft Office User" w:date="2017-09-08T13:10:00Z"/>
          <w:lang w:val="en-AU"/>
        </w:rPr>
      </w:pPr>
    </w:p>
    <w:p w14:paraId="2C2DB7D5" w14:textId="77777777" w:rsidR="00567577" w:rsidRDefault="00567577" w:rsidP="00E27E6D">
      <w:pPr>
        <w:pStyle w:val="Title"/>
        <w:rPr>
          <w:ins w:id="4" w:author="Microsoft Office User" w:date="2017-09-08T13:10:00Z"/>
          <w:lang w:val="en-AU"/>
        </w:rPr>
      </w:pPr>
    </w:p>
    <w:p w14:paraId="70F239B2" w14:textId="77777777" w:rsidR="00567577" w:rsidRDefault="00567577" w:rsidP="00E27E6D">
      <w:pPr>
        <w:pStyle w:val="Title"/>
        <w:rPr>
          <w:ins w:id="5" w:author="Microsoft Office User" w:date="2017-09-08T13:10:00Z"/>
          <w:lang w:val="en-AU"/>
        </w:rPr>
      </w:pPr>
    </w:p>
    <w:p w14:paraId="47BBA0CA" w14:textId="77777777" w:rsidR="0048049E" w:rsidRDefault="00E27E6D" w:rsidP="00E27E6D">
      <w:pPr>
        <w:pStyle w:val="Title"/>
        <w:rPr>
          <w:ins w:id="6" w:author="Microsoft Office User" w:date="2017-09-08T14:07:00Z"/>
          <w:lang w:val="en-AU"/>
        </w:rPr>
      </w:pPr>
      <w:r>
        <w:rPr>
          <w:lang w:val="en-AU"/>
        </w:rPr>
        <w:t>Catena project design specification</w:t>
      </w:r>
    </w:p>
    <w:p w14:paraId="391A317B" w14:textId="3CE91227" w:rsidR="00447E15" w:rsidRPr="00447E15" w:rsidRDefault="00447E15">
      <w:pPr>
        <w:rPr>
          <w:rPrChange w:id="7" w:author="Microsoft Office User" w:date="2017-09-08T14:07:00Z">
            <w:rPr>
              <w:lang w:val="en-AU"/>
            </w:rPr>
          </w:rPrChange>
        </w:rPr>
        <w:pPrChange w:id="8" w:author="Microsoft Office User" w:date="2017-09-08T14:07:00Z">
          <w:pPr>
            <w:pStyle w:val="Title"/>
          </w:pPr>
        </w:pPrChange>
      </w:pPr>
      <w:ins w:id="9" w:author="Microsoft Office User" w:date="2017-09-08T14:07:00Z">
        <w:r>
          <w:t>Version 0.1</w:t>
        </w:r>
      </w:ins>
    </w:p>
    <w:p w14:paraId="171DC724" w14:textId="77777777" w:rsidR="0048049E" w:rsidRDefault="0048049E" w:rsidP="00E27E6D">
      <w:pPr>
        <w:pStyle w:val="Title"/>
        <w:rPr>
          <w:lang w:val="en-AU"/>
        </w:rPr>
      </w:pPr>
    </w:p>
    <w:p w14:paraId="0B8368C0" w14:textId="77777777" w:rsidR="0048049E" w:rsidRDefault="0048049E" w:rsidP="0048049E"/>
    <w:p w14:paraId="4B5631F1" w14:textId="77777777" w:rsidR="0048049E" w:rsidRPr="0048049E" w:rsidRDefault="0048049E" w:rsidP="0048049E"/>
    <w:p w14:paraId="61000C48" w14:textId="402CA359" w:rsidR="00E27E6D" w:rsidRDefault="0048049E" w:rsidP="0048049E">
      <w:pPr>
        <w:rPr>
          <w:lang w:val="en-AU"/>
        </w:rPr>
      </w:pPr>
      <w:r>
        <w:rPr>
          <w:lang w:val="en-AU"/>
        </w:rPr>
        <w:t xml:space="preserve">Charles Duffy </w:t>
      </w:r>
      <w:r>
        <w:rPr>
          <w:lang w:val="en-AU"/>
        </w:rPr>
        <w:tab/>
      </w:r>
      <w:r>
        <w:rPr>
          <w:lang w:val="en-AU"/>
        </w:rPr>
        <w:tab/>
      </w:r>
      <w:r>
        <w:rPr>
          <w:lang w:val="en-AU"/>
        </w:rPr>
        <w:tab/>
      </w:r>
      <w:r>
        <w:rPr>
          <w:lang w:val="en-AU"/>
        </w:rPr>
        <w:tab/>
        <w:t>08/09/2017</w:t>
      </w:r>
      <w:r w:rsidR="00E27E6D">
        <w:rPr>
          <w:lang w:val="en-AU"/>
        </w:rPr>
        <w:br w:type="page"/>
      </w:r>
    </w:p>
    <w:p w14:paraId="6FBE4E7E" w14:textId="77777777" w:rsidR="00A65F74" w:rsidRDefault="00A65F74">
      <w:pPr>
        <w:rPr>
          <w:ins w:id="10" w:author="Microsoft Office User" w:date="2017-09-08T13:04:00Z"/>
          <w:lang w:val="en-AU"/>
        </w:rPr>
      </w:pPr>
    </w:p>
    <w:p w14:paraId="58EB5969" w14:textId="77777777" w:rsidR="00A65F74" w:rsidRDefault="00A65F74">
      <w:pPr>
        <w:pStyle w:val="Heading1"/>
        <w:rPr>
          <w:ins w:id="11" w:author="Microsoft Office User" w:date="2017-09-08T13:05:00Z"/>
          <w:lang w:val="en-AU"/>
        </w:rPr>
        <w:pPrChange w:id="12" w:author="Microsoft Office User" w:date="2017-09-08T13:06:00Z">
          <w:pPr/>
        </w:pPrChange>
      </w:pPr>
      <w:bookmarkStart w:id="13" w:name="_Toc493320068"/>
      <w:ins w:id="14" w:author="Microsoft Office User" w:date="2017-09-08T13:05:00Z">
        <w:r>
          <w:rPr>
            <w:lang w:val="en-AU"/>
          </w:rPr>
          <w:t>Change log</w:t>
        </w:r>
        <w:bookmarkEnd w:id="13"/>
      </w:ins>
    </w:p>
    <w:p w14:paraId="651FFA8A" w14:textId="77777777" w:rsidR="00A65F74" w:rsidRDefault="00A65F74">
      <w:pPr>
        <w:rPr>
          <w:ins w:id="15" w:author="Microsoft Office User" w:date="2017-09-08T13:05:00Z"/>
          <w:lang w:val="en-AU"/>
        </w:rPr>
      </w:pPr>
    </w:p>
    <w:tbl>
      <w:tblPr>
        <w:tblStyle w:val="TableGrid"/>
        <w:tblW w:w="0" w:type="auto"/>
        <w:tblLook w:val="04A0" w:firstRow="1" w:lastRow="0" w:firstColumn="1" w:lastColumn="0" w:noHBand="0" w:noVBand="1"/>
        <w:tblPrChange w:id="16" w:author="Microsoft Office User" w:date="2017-09-08T14:07:00Z">
          <w:tblPr>
            <w:tblStyle w:val="TableGrid"/>
            <w:tblW w:w="0" w:type="auto"/>
            <w:tblLook w:val="04A0" w:firstRow="1" w:lastRow="0" w:firstColumn="1" w:lastColumn="0" w:noHBand="0" w:noVBand="1"/>
          </w:tblPr>
        </w:tblPrChange>
      </w:tblPr>
      <w:tblGrid>
        <w:gridCol w:w="1390"/>
        <w:gridCol w:w="1105"/>
        <w:gridCol w:w="1186"/>
        <w:gridCol w:w="5329"/>
        <w:tblGridChange w:id="17">
          <w:tblGrid>
            <w:gridCol w:w="1390"/>
            <w:gridCol w:w="1105"/>
            <w:gridCol w:w="1085"/>
            <w:gridCol w:w="5430"/>
          </w:tblGrid>
        </w:tblGridChange>
      </w:tblGrid>
      <w:tr w:rsidR="00464C92" w14:paraId="33F69A99" w14:textId="77777777" w:rsidTr="00464C92">
        <w:trPr>
          <w:ins w:id="18" w:author="Microsoft Office User" w:date="2017-09-08T13:05:00Z"/>
        </w:trPr>
        <w:tc>
          <w:tcPr>
            <w:tcW w:w="1390" w:type="dxa"/>
            <w:tcPrChange w:id="19" w:author="Microsoft Office User" w:date="2017-09-08T14:07:00Z">
              <w:tcPr>
                <w:tcW w:w="1390" w:type="dxa"/>
              </w:tcPr>
            </w:tcPrChange>
          </w:tcPr>
          <w:p w14:paraId="4991499D" w14:textId="41070F03" w:rsidR="008E5901" w:rsidRDefault="008E5901">
            <w:pPr>
              <w:jc w:val="center"/>
              <w:rPr>
                <w:ins w:id="20" w:author="Microsoft Office User" w:date="2017-09-08T13:05:00Z"/>
                <w:lang w:val="en-AU"/>
              </w:rPr>
              <w:pPrChange w:id="21" w:author="Microsoft Office User" w:date="2017-09-08T13:06:00Z">
                <w:pPr/>
              </w:pPrChange>
            </w:pPr>
            <w:ins w:id="22" w:author="Microsoft Office User" w:date="2017-09-08T13:05:00Z">
              <w:r>
                <w:rPr>
                  <w:lang w:val="en-AU"/>
                </w:rPr>
                <w:t>DATE</w:t>
              </w:r>
            </w:ins>
          </w:p>
        </w:tc>
        <w:tc>
          <w:tcPr>
            <w:tcW w:w="1105" w:type="dxa"/>
            <w:tcPrChange w:id="23" w:author="Microsoft Office User" w:date="2017-09-08T14:07:00Z">
              <w:tcPr>
                <w:tcW w:w="1105" w:type="dxa"/>
              </w:tcPr>
            </w:tcPrChange>
          </w:tcPr>
          <w:p w14:paraId="65C1ED84" w14:textId="46D7C58C" w:rsidR="008E5901" w:rsidRDefault="008E5901">
            <w:pPr>
              <w:jc w:val="center"/>
              <w:rPr>
                <w:ins w:id="24" w:author="Microsoft Office User" w:date="2017-09-08T13:05:00Z"/>
                <w:lang w:val="en-AU"/>
              </w:rPr>
              <w:pPrChange w:id="25" w:author="Microsoft Office User" w:date="2017-09-08T13:06:00Z">
                <w:pPr/>
              </w:pPrChange>
            </w:pPr>
            <w:ins w:id="26" w:author="Microsoft Office User" w:date="2017-09-08T13:05:00Z">
              <w:r>
                <w:rPr>
                  <w:lang w:val="en-AU"/>
                </w:rPr>
                <w:t>AUTHOR</w:t>
              </w:r>
            </w:ins>
          </w:p>
        </w:tc>
        <w:tc>
          <w:tcPr>
            <w:tcW w:w="1186" w:type="dxa"/>
            <w:tcPrChange w:id="27" w:author="Microsoft Office User" w:date="2017-09-08T14:07:00Z">
              <w:tcPr>
                <w:tcW w:w="1085" w:type="dxa"/>
              </w:tcPr>
            </w:tcPrChange>
          </w:tcPr>
          <w:p w14:paraId="3B74D336" w14:textId="0B54154E" w:rsidR="008E5901" w:rsidRDefault="008E5901" w:rsidP="00A65F74">
            <w:pPr>
              <w:jc w:val="center"/>
              <w:rPr>
                <w:ins w:id="28" w:author="Microsoft Office User" w:date="2017-09-08T14:07:00Z"/>
                <w:lang w:val="en-AU"/>
              </w:rPr>
            </w:pPr>
            <w:ins w:id="29" w:author="Microsoft Office User" w:date="2017-09-08T14:07:00Z">
              <w:r>
                <w:rPr>
                  <w:lang w:val="en-AU"/>
                </w:rPr>
                <w:t>VERSION</w:t>
              </w:r>
            </w:ins>
          </w:p>
        </w:tc>
        <w:tc>
          <w:tcPr>
            <w:tcW w:w="5329" w:type="dxa"/>
            <w:tcPrChange w:id="30" w:author="Microsoft Office User" w:date="2017-09-08T14:07:00Z">
              <w:tcPr>
                <w:tcW w:w="5430" w:type="dxa"/>
              </w:tcPr>
            </w:tcPrChange>
          </w:tcPr>
          <w:p w14:paraId="5BC1C6DB" w14:textId="39C4516F" w:rsidR="008E5901" w:rsidRDefault="008E5901">
            <w:pPr>
              <w:jc w:val="center"/>
              <w:rPr>
                <w:ins w:id="31" w:author="Microsoft Office User" w:date="2017-09-08T13:05:00Z"/>
                <w:lang w:val="en-AU"/>
              </w:rPr>
              <w:pPrChange w:id="32" w:author="Microsoft Office User" w:date="2017-09-08T13:06:00Z">
                <w:pPr/>
              </w:pPrChange>
            </w:pPr>
            <w:ins w:id="33" w:author="Microsoft Office User" w:date="2017-09-08T13:05:00Z">
              <w:r>
                <w:rPr>
                  <w:lang w:val="en-AU"/>
                </w:rPr>
                <w:t>DESCRIPTION</w:t>
              </w:r>
            </w:ins>
          </w:p>
        </w:tc>
      </w:tr>
      <w:tr w:rsidR="00464C92" w14:paraId="1E2D0AE1" w14:textId="77777777" w:rsidTr="00464C92">
        <w:trPr>
          <w:ins w:id="34" w:author="Microsoft Office User" w:date="2017-09-08T13:05:00Z"/>
        </w:trPr>
        <w:tc>
          <w:tcPr>
            <w:tcW w:w="1390" w:type="dxa"/>
            <w:tcPrChange w:id="35" w:author="Microsoft Office User" w:date="2017-09-08T14:07:00Z">
              <w:tcPr>
                <w:tcW w:w="1390" w:type="dxa"/>
              </w:tcPr>
            </w:tcPrChange>
          </w:tcPr>
          <w:p w14:paraId="1695ADA9" w14:textId="16DB6A75" w:rsidR="008E5901" w:rsidRDefault="008E5901">
            <w:pPr>
              <w:jc w:val="center"/>
              <w:rPr>
                <w:ins w:id="36" w:author="Microsoft Office User" w:date="2017-09-08T13:05:00Z"/>
                <w:lang w:val="en-AU"/>
              </w:rPr>
              <w:pPrChange w:id="37" w:author="Microsoft Office User" w:date="2017-09-08T14:08:00Z">
                <w:pPr/>
              </w:pPrChange>
            </w:pPr>
            <w:ins w:id="38" w:author="Microsoft Office User" w:date="2017-09-08T13:05:00Z">
              <w:r>
                <w:rPr>
                  <w:lang w:val="en-AU"/>
                </w:rPr>
                <w:t>08/09/2017</w:t>
              </w:r>
            </w:ins>
          </w:p>
        </w:tc>
        <w:tc>
          <w:tcPr>
            <w:tcW w:w="1105" w:type="dxa"/>
            <w:tcPrChange w:id="39" w:author="Microsoft Office User" w:date="2017-09-08T14:07:00Z">
              <w:tcPr>
                <w:tcW w:w="1105" w:type="dxa"/>
              </w:tcPr>
            </w:tcPrChange>
          </w:tcPr>
          <w:p w14:paraId="0733EA37" w14:textId="7A8FDAAD" w:rsidR="008E5901" w:rsidRDefault="008E5901">
            <w:pPr>
              <w:jc w:val="center"/>
              <w:rPr>
                <w:ins w:id="40" w:author="Microsoft Office User" w:date="2017-09-08T13:05:00Z"/>
                <w:lang w:val="en-AU"/>
              </w:rPr>
              <w:pPrChange w:id="41" w:author="Microsoft Office User" w:date="2017-09-08T14:08:00Z">
                <w:pPr/>
              </w:pPrChange>
            </w:pPr>
            <w:ins w:id="42" w:author="Microsoft Office User" w:date="2017-09-08T13:05:00Z">
              <w:r>
                <w:rPr>
                  <w:lang w:val="en-AU"/>
                </w:rPr>
                <w:t>C.DUFFY</w:t>
              </w:r>
            </w:ins>
          </w:p>
        </w:tc>
        <w:tc>
          <w:tcPr>
            <w:tcW w:w="1186" w:type="dxa"/>
            <w:tcPrChange w:id="43" w:author="Microsoft Office User" w:date="2017-09-08T14:07:00Z">
              <w:tcPr>
                <w:tcW w:w="1085" w:type="dxa"/>
              </w:tcPr>
            </w:tcPrChange>
          </w:tcPr>
          <w:p w14:paraId="66826EE2" w14:textId="4A5CAB33" w:rsidR="008E5901" w:rsidRDefault="00464C92">
            <w:pPr>
              <w:jc w:val="center"/>
              <w:rPr>
                <w:ins w:id="44" w:author="Microsoft Office User" w:date="2017-09-08T14:07:00Z"/>
                <w:lang w:val="en-AU"/>
              </w:rPr>
              <w:pPrChange w:id="45" w:author="Microsoft Office User" w:date="2017-09-08T14:08:00Z">
                <w:pPr/>
              </w:pPrChange>
            </w:pPr>
            <w:ins w:id="46" w:author="Microsoft Office User" w:date="2017-09-08T14:07:00Z">
              <w:r>
                <w:rPr>
                  <w:lang w:val="en-AU"/>
                </w:rPr>
                <w:t>0.1</w:t>
              </w:r>
            </w:ins>
          </w:p>
        </w:tc>
        <w:tc>
          <w:tcPr>
            <w:tcW w:w="5329" w:type="dxa"/>
            <w:tcPrChange w:id="47" w:author="Microsoft Office User" w:date="2017-09-08T14:07:00Z">
              <w:tcPr>
                <w:tcW w:w="5430" w:type="dxa"/>
              </w:tcPr>
            </w:tcPrChange>
          </w:tcPr>
          <w:p w14:paraId="6DACEDD6" w14:textId="0BD787D3" w:rsidR="008E5901" w:rsidRDefault="008E5901">
            <w:pPr>
              <w:rPr>
                <w:ins w:id="48" w:author="Microsoft Office User" w:date="2017-09-08T13:05:00Z"/>
                <w:lang w:val="en-AU"/>
              </w:rPr>
            </w:pPr>
            <w:ins w:id="49" w:author="Microsoft Office User" w:date="2017-09-08T13:05:00Z">
              <w:r>
                <w:rPr>
                  <w:lang w:val="en-AU"/>
                </w:rPr>
                <w:t>Initial version</w:t>
              </w:r>
            </w:ins>
          </w:p>
        </w:tc>
      </w:tr>
      <w:tr w:rsidR="00464C92" w14:paraId="7276EDE9" w14:textId="77777777" w:rsidTr="00464C92">
        <w:trPr>
          <w:ins w:id="50" w:author="Microsoft Office User" w:date="2017-09-08T13:06:00Z"/>
        </w:trPr>
        <w:tc>
          <w:tcPr>
            <w:tcW w:w="1390" w:type="dxa"/>
            <w:tcPrChange w:id="51" w:author="Microsoft Office User" w:date="2017-09-08T14:07:00Z">
              <w:tcPr>
                <w:tcW w:w="1390" w:type="dxa"/>
              </w:tcPr>
            </w:tcPrChange>
          </w:tcPr>
          <w:p w14:paraId="021DFDA4" w14:textId="77777777" w:rsidR="008E5901" w:rsidRDefault="008E5901">
            <w:pPr>
              <w:jc w:val="center"/>
              <w:rPr>
                <w:ins w:id="52" w:author="Microsoft Office User" w:date="2017-09-08T13:06:00Z"/>
                <w:lang w:val="en-AU"/>
              </w:rPr>
              <w:pPrChange w:id="53" w:author="Microsoft Office User" w:date="2017-09-08T14:08:00Z">
                <w:pPr/>
              </w:pPrChange>
            </w:pPr>
          </w:p>
        </w:tc>
        <w:tc>
          <w:tcPr>
            <w:tcW w:w="1105" w:type="dxa"/>
            <w:tcPrChange w:id="54" w:author="Microsoft Office User" w:date="2017-09-08T14:07:00Z">
              <w:tcPr>
                <w:tcW w:w="1105" w:type="dxa"/>
              </w:tcPr>
            </w:tcPrChange>
          </w:tcPr>
          <w:p w14:paraId="5398287C" w14:textId="77777777" w:rsidR="008E5901" w:rsidRDefault="008E5901">
            <w:pPr>
              <w:jc w:val="center"/>
              <w:rPr>
                <w:ins w:id="55" w:author="Microsoft Office User" w:date="2017-09-08T13:06:00Z"/>
                <w:lang w:val="en-AU"/>
              </w:rPr>
              <w:pPrChange w:id="56" w:author="Microsoft Office User" w:date="2017-09-08T14:08:00Z">
                <w:pPr/>
              </w:pPrChange>
            </w:pPr>
          </w:p>
        </w:tc>
        <w:tc>
          <w:tcPr>
            <w:tcW w:w="1186" w:type="dxa"/>
            <w:tcPrChange w:id="57" w:author="Microsoft Office User" w:date="2017-09-08T14:07:00Z">
              <w:tcPr>
                <w:tcW w:w="1085" w:type="dxa"/>
              </w:tcPr>
            </w:tcPrChange>
          </w:tcPr>
          <w:p w14:paraId="48C010DF" w14:textId="77777777" w:rsidR="008E5901" w:rsidRDefault="008E5901">
            <w:pPr>
              <w:jc w:val="center"/>
              <w:rPr>
                <w:ins w:id="58" w:author="Microsoft Office User" w:date="2017-09-08T14:07:00Z"/>
                <w:lang w:val="en-AU"/>
              </w:rPr>
              <w:pPrChange w:id="59" w:author="Microsoft Office User" w:date="2017-09-08T14:08:00Z">
                <w:pPr/>
              </w:pPrChange>
            </w:pPr>
          </w:p>
        </w:tc>
        <w:tc>
          <w:tcPr>
            <w:tcW w:w="5329" w:type="dxa"/>
            <w:tcPrChange w:id="60" w:author="Microsoft Office User" w:date="2017-09-08T14:07:00Z">
              <w:tcPr>
                <w:tcW w:w="5430" w:type="dxa"/>
              </w:tcPr>
            </w:tcPrChange>
          </w:tcPr>
          <w:p w14:paraId="0F5607D3" w14:textId="34E4CE03" w:rsidR="008E5901" w:rsidRDefault="008E5901">
            <w:pPr>
              <w:rPr>
                <w:ins w:id="61" w:author="Microsoft Office User" w:date="2017-09-08T13:06:00Z"/>
                <w:lang w:val="en-AU"/>
              </w:rPr>
            </w:pPr>
          </w:p>
        </w:tc>
      </w:tr>
    </w:tbl>
    <w:p w14:paraId="2179F4ED" w14:textId="57D2038F" w:rsidR="00E27E6D" w:rsidRDefault="00E27E6D">
      <w:pPr>
        <w:rPr>
          <w:ins w:id="62" w:author="Microsoft Office User" w:date="2017-09-08T13:04:00Z"/>
          <w:lang w:val="en-AU"/>
        </w:rPr>
      </w:pPr>
      <w:del w:id="63" w:author="Microsoft Office User" w:date="2017-09-08T13:11:00Z">
        <w:r w:rsidDel="00567577">
          <w:rPr>
            <w:lang w:val="en-AU"/>
          </w:rPr>
          <w:br w:type="page"/>
        </w:r>
      </w:del>
    </w:p>
    <w:p w14:paraId="3DCDAD03" w14:textId="06FD300D" w:rsidR="00A65F74" w:rsidDel="00567577" w:rsidRDefault="00A65F74" w:rsidP="00380DCA">
      <w:pPr>
        <w:pStyle w:val="Title"/>
        <w:rPr>
          <w:del w:id="64" w:author="Microsoft Office User" w:date="2017-09-08T13:04:00Z"/>
          <w:lang w:val="en-AU"/>
        </w:rPr>
      </w:pPr>
    </w:p>
    <w:p w14:paraId="74A7F971" w14:textId="77777777" w:rsidR="00567577" w:rsidRDefault="00567577">
      <w:pPr>
        <w:rPr>
          <w:ins w:id="65" w:author="Microsoft Office User" w:date="2017-09-08T13:12:00Z"/>
        </w:rPr>
      </w:pPr>
    </w:p>
    <w:p w14:paraId="6B1948AD" w14:textId="77777777" w:rsidR="00567577" w:rsidRDefault="00567577">
      <w:pPr>
        <w:rPr>
          <w:ins w:id="66" w:author="Microsoft Office User" w:date="2017-09-08T13:12:00Z"/>
        </w:rPr>
      </w:pPr>
    </w:p>
    <w:p w14:paraId="440612F4" w14:textId="29ED0538" w:rsidR="00567577" w:rsidRDefault="00567577">
      <w:pPr>
        <w:rPr>
          <w:ins w:id="67" w:author="Microsoft Office User" w:date="2017-09-08T13:12:00Z"/>
        </w:rPr>
      </w:pPr>
      <w:ins w:id="68" w:author="Microsoft Office User" w:date="2017-09-08T13:12:00Z">
        <w:r>
          <w:br w:type="page"/>
        </w:r>
      </w:ins>
    </w:p>
    <w:p w14:paraId="04EE0D3D" w14:textId="77777777" w:rsidR="00567577" w:rsidRDefault="00567577">
      <w:pPr>
        <w:rPr>
          <w:ins w:id="69" w:author="Microsoft Office User" w:date="2017-09-08T13:12:00Z"/>
        </w:rPr>
      </w:pPr>
    </w:p>
    <w:p w14:paraId="3811E917" w14:textId="77777777" w:rsidR="00567577" w:rsidRDefault="00567577">
      <w:pPr>
        <w:rPr>
          <w:ins w:id="70" w:author="Microsoft Office User" w:date="2017-09-08T13:12:00Z"/>
        </w:rPr>
      </w:pPr>
    </w:p>
    <w:customXmlInsRangeStart w:id="71" w:author="Microsoft Office User" w:date="2017-09-08T13:12:00Z"/>
    <w:sdt>
      <w:sdtPr>
        <w:rPr>
          <w:rFonts w:asciiTheme="minorHAnsi" w:eastAsiaTheme="minorHAnsi" w:hAnsiTheme="minorHAnsi" w:cstheme="minorBidi"/>
          <w:b w:val="0"/>
          <w:bCs w:val="0"/>
          <w:color w:val="auto"/>
          <w:sz w:val="24"/>
          <w:szCs w:val="24"/>
        </w:rPr>
        <w:id w:val="1756635520"/>
        <w:docPartObj>
          <w:docPartGallery w:val="Table of Contents"/>
          <w:docPartUnique/>
        </w:docPartObj>
      </w:sdtPr>
      <w:sdtEndPr>
        <w:rPr>
          <w:noProof/>
        </w:rPr>
      </w:sdtEndPr>
      <w:sdtContent>
        <w:customXmlInsRangeEnd w:id="71"/>
        <w:p w14:paraId="72627111" w14:textId="2B4294FE" w:rsidR="00567577" w:rsidRDefault="00567577">
          <w:pPr>
            <w:pStyle w:val="TOCHeading"/>
            <w:rPr>
              <w:ins w:id="72" w:author="Microsoft Office User" w:date="2017-09-08T13:12:00Z"/>
            </w:rPr>
          </w:pPr>
          <w:ins w:id="73" w:author="Microsoft Office User" w:date="2017-09-08T13:12:00Z">
            <w:r>
              <w:t>Table of Contents</w:t>
            </w:r>
          </w:ins>
        </w:p>
        <w:p w14:paraId="7449A575" w14:textId="7E2D77FD" w:rsidR="00C3634B" w:rsidRDefault="00567577">
          <w:pPr>
            <w:pStyle w:val="TOC1"/>
            <w:tabs>
              <w:tab w:val="right" w:leader="dot" w:pos="9010"/>
            </w:tabs>
            <w:rPr>
              <w:ins w:id="74" w:author="Microsoft Office User" w:date="2017-09-16T10:12:00Z"/>
              <w:rFonts w:eastAsiaTheme="minorEastAsia"/>
              <w:b w:val="0"/>
              <w:bCs w:val="0"/>
              <w:noProof/>
            </w:rPr>
          </w:pPr>
          <w:ins w:id="75" w:author="Microsoft Office User" w:date="2017-09-08T13:12:00Z">
            <w:r>
              <w:rPr>
                <w:b w:val="0"/>
                <w:bCs w:val="0"/>
              </w:rPr>
              <w:fldChar w:fldCharType="begin"/>
            </w:r>
            <w:r>
              <w:instrText xml:space="preserve"> TOC \o "1-3" \h \z \u </w:instrText>
            </w:r>
            <w:r>
              <w:rPr>
                <w:b w:val="0"/>
                <w:bCs w:val="0"/>
              </w:rPr>
              <w:fldChar w:fldCharType="separate"/>
            </w:r>
          </w:ins>
        </w:p>
        <w:p w14:paraId="485D6912" w14:textId="77777777" w:rsidR="00C3634B" w:rsidRDefault="00C3634B">
          <w:pPr>
            <w:pStyle w:val="TOC1"/>
            <w:tabs>
              <w:tab w:val="right" w:leader="dot" w:pos="9010"/>
            </w:tabs>
            <w:rPr>
              <w:ins w:id="76" w:author="Microsoft Office User" w:date="2017-09-16T10:12:00Z"/>
              <w:rFonts w:eastAsiaTheme="minorEastAsia"/>
              <w:b w:val="0"/>
              <w:bCs w:val="0"/>
              <w:noProof/>
            </w:rPr>
          </w:pPr>
          <w:ins w:id="7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"_Toc493320069"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Overview</w:t>
            </w:r>
            <w:r>
              <w:rPr>
                <w:noProof/>
                <w:webHidden/>
              </w:rPr>
              <w:tab/>
            </w:r>
            <w:r>
              <w:rPr>
                <w:noProof/>
                <w:webHidden/>
              </w:rPr>
              <w:fldChar w:fldCharType="begin"/>
            </w:r>
            <w:r>
              <w:rPr>
                <w:noProof/>
                <w:webHidden/>
              </w:rPr>
              <w:instrText xml:space="preserve"> PAGEREF _Toc493320069 \h </w:instrText>
            </w:r>
          </w:ins>
          <w:r>
            <w:rPr>
              <w:noProof/>
              <w:webHidden/>
            </w:rPr>
          </w:r>
          <w:r>
            <w:rPr>
              <w:noProof/>
              <w:webHidden/>
            </w:rPr>
            <w:fldChar w:fldCharType="separate"/>
          </w:r>
          <w:ins w:id="78" w:author="Microsoft Office User" w:date="2017-09-16T10:12:00Z">
            <w:r>
              <w:rPr>
                <w:noProof/>
                <w:webHidden/>
              </w:rPr>
              <w:t>5</w:t>
            </w:r>
            <w:r>
              <w:rPr>
                <w:noProof/>
                <w:webHidden/>
              </w:rPr>
              <w:fldChar w:fldCharType="end"/>
            </w:r>
            <w:r w:rsidRPr="00BA5F20">
              <w:rPr>
                <w:rStyle w:val="Hyperlink"/>
                <w:noProof/>
              </w:rPr>
              <w:fldChar w:fldCharType="end"/>
            </w:r>
          </w:ins>
        </w:p>
        <w:p w14:paraId="4294C336" w14:textId="77777777" w:rsidR="00C3634B" w:rsidRDefault="00C3634B">
          <w:pPr>
            <w:pStyle w:val="TOC1"/>
            <w:tabs>
              <w:tab w:val="right" w:leader="dot" w:pos="9010"/>
            </w:tabs>
            <w:rPr>
              <w:ins w:id="79" w:author="Microsoft Office User" w:date="2017-09-16T10:12:00Z"/>
              <w:rFonts w:eastAsiaTheme="minorEastAsia"/>
              <w:b w:val="0"/>
              <w:bCs w:val="0"/>
              <w:noProof/>
            </w:rPr>
          </w:pPr>
          <w:ins w:id="8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"_Toc493320070"</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Product Rationale</w:t>
            </w:r>
            <w:r>
              <w:rPr>
                <w:noProof/>
                <w:webHidden/>
              </w:rPr>
              <w:tab/>
            </w:r>
            <w:r>
              <w:rPr>
                <w:noProof/>
                <w:webHidden/>
              </w:rPr>
              <w:fldChar w:fldCharType="begin"/>
            </w:r>
            <w:r>
              <w:rPr>
                <w:noProof/>
                <w:webHidden/>
              </w:rPr>
              <w:instrText xml:space="preserve"> PAGEREF _Toc493320070 \h </w:instrText>
            </w:r>
          </w:ins>
          <w:r>
            <w:rPr>
              <w:noProof/>
              <w:webHidden/>
            </w:rPr>
          </w:r>
          <w:r>
            <w:rPr>
              <w:noProof/>
              <w:webHidden/>
            </w:rPr>
            <w:fldChar w:fldCharType="separate"/>
          </w:r>
          <w:ins w:id="81" w:author="Microsoft Office User" w:date="2017-09-16T10:12:00Z">
            <w:r>
              <w:rPr>
                <w:noProof/>
                <w:webHidden/>
              </w:rPr>
              <w:t>5</w:t>
            </w:r>
            <w:r>
              <w:rPr>
                <w:noProof/>
                <w:webHidden/>
              </w:rPr>
              <w:fldChar w:fldCharType="end"/>
            </w:r>
            <w:r w:rsidRPr="00BA5F20">
              <w:rPr>
                <w:rStyle w:val="Hyperlink"/>
                <w:noProof/>
              </w:rPr>
              <w:fldChar w:fldCharType="end"/>
            </w:r>
          </w:ins>
        </w:p>
        <w:p w14:paraId="6011C921" w14:textId="77777777" w:rsidR="00C3634B" w:rsidRDefault="00C3634B">
          <w:pPr>
            <w:pStyle w:val="TOC1"/>
            <w:tabs>
              <w:tab w:val="right" w:leader="dot" w:pos="9010"/>
            </w:tabs>
            <w:rPr>
              <w:ins w:id="82" w:author="Microsoft Office User" w:date="2017-09-16T10:12:00Z"/>
              <w:rFonts w:eastAsiaTheme="minorEastAsia"/>
              <w:b w:val="0"/>
              <w:bCs w:val="0"/>
              <w:noProof/>
            </w:rPr>
          </w:pPr>
          <w:ins w:id="8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"_Toc493320071"</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Architecture</w:t>
            </w:r>
            <w:r>
              <w:rPr>
                <w:noProof/>
                <w:webHidden/>
              </w:rPr>
              <w:tab/>
            </w:r>
            <w:r>
              <w:rPr>
                <w:noProof/>
                <w:webHidden/>
              </w:rPr>
              <w:fldChar w:fldCharType="begin"/>
            </w:r>
            <w:r>
              <w:rPr>
                <w:noProof/>
                <w:webHidden/>
              </w:rPr>
              <w:instrText xml:space="preserve"> PAGEREF _Toc493320071 \h </w:instrText>
            </w:r>
          </w:ins>
          <w:r>
            <w:rPr>
              <w:noProof/>
              <w:webHidden/>
            </w:rPr>
          </w:r>
          <w:r>
            <w:rPr>
              <w:noProof/>
              <w:webHidden/>
            </w:rPr>
            <w:fldChar w:fldCharType="separate"/>
          </w:r>
          <w:ins w:id="84" w:author="Microsoft Office User" w:date="2017-09-16T10:12:00Z">
            <w:r>
              <w:rPr>
                <w:noProof/>
                <w:webHidden/>
              </w:rPr>
              <w:t>5</w:t>
            </w:r>
            <w:r>
              <w:rPr>
                <w:noProof/>
                <w:webHidden/>
              </w:rPr>
              <w:fldChar w:fldCharType="end"/>
            </w:r>
            <w:r w:rsidRPr="00BA5F20">
              <w:rPr>
                <w:rStyle w:val="Hyperlink"/>
                <w:noProof/>
              </w:rPr>
              <w:fldChar w:fldCharType="end"/>
            </w:r>
          </w:ins>
        </w:p>
        <w:p w14:paraId="255DE104" w14:textId="77777777" w:rsidR="00C3634B" w:rsidRDefault="00C3634B">
          <w:pPr>
            <w:pStyle w:val="TOC2"/>
            <w:tabs>
              <w:tab w:val="right" w:leader="dot" w:pos="9010"/>
            </w:tabs>
            <w:rPr>
              <w:ins w:id="85" w:author="Microsoft Office User" w:date="2017-09-16T10:12:00Z"/>
              <w:rFonts w:eastAsiaTheme="minorEastAsia"/>
              <w:b w:val="0"/>
              <w:bCs w:val="0"/>
              <w:noProof/>
              <w:sz w:val="24"/>
              <w:szCs w:val="24"/>
            </w:rPr>
          </w:pPr>
          <w:ins w:id="8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"_Toc493320072"</w:instrText>
            </w:r>
            <w:r w:rsidRPr="00BA5F20">
              <w:rPr>
                <w:rStyle w:val="Hyperlink"/>
                <w:noProof/>
              </w:rPr>
              <w:instrText xml:space="preserve"> </w:instrText>
            </w:r>
            <w:r w:rsidRPr="00BA5F20">
              <w:rPr>
                <w:rStyle w:val="Hyperlink"/>
                <w:noProof/>
              </w:rPr>
              <w:fldChar w:fldCharType="separate"/>
            </w:r>
            <w:r w:rsidRPr="00BA5F20">
              <w:rPr>
                <w:rStyle w:val="Hyperlink"/>
                <w:noProof/>
              </w:rPr>
              <w:t>Overview</w:t>
            </w:r>
            <w:r>
              <w:rPr>
                <w:noProof/>
                <w:webHidden/>
              </w:rPr>
              <w:tab/>
            </w:r>
            <w:r>
              <w:rPr>
                <w:noProof/>
                <w:webHidden/>
              </w:rPr>
              <w:fldChar w:fldCharType="begin"/>
            </w:r>
            <w:r>
              <w:rPr>
                <w:noProof/>
                <w:webHidden/>
              </w:rPr>
              <w:instrText xml:space="preserve"> PAGEREF _Toc493320072 \h </w:instrText>
            </w:r>
          </w:ins>
          <w:r>
            <w:rPr>
              <w:noProof/>
              <w:webHidden/>
            </w:rPr>
          </w:r>
          <w:r>
            <w:rPr>
              <w:noProof/>
              <w:webHidden/>
            </w:rPr>
            <w:fldChar w:fldCharType="separate"/>
          </w:r>
          <w:ins w:id="87" w:author="Microsoft Office User" w:date="2017-09-16T10:12:00Z">
            <w:r>
              <w:rPr>
                <w:noProof/>
                <w:webHidden/>
              </w:rPr>
              <w:t>5</w:t>
            </w:r>
            <w:r>
              <w:rPr>
                <w:noProof/>
                <w:webHidden/>
              </w:rPr>
              <w:fldChar w:fldCharType="end"/>
            </w:r>
            <w:r w:rsidRPr="00BA5F20">
              <w:rPr>
                <w:rStyle w:val="Hyperlink"/>
                <w:noProof/>
              </w:rPr>
              <w:fldChar w:fldCharType="end"/>
            </w:r>
          </w:ins>
        </w:p>
        <w:p w14:paraId="1D8E0AC1" w14:textId="77777777" w:rsidR="00C3634B" w:rsidRDefault="00C3634B">
          <w:pPr>
            <w:pStyle w:val="TOC2"/>
            <w:tabs>
              <w:tab w:val="right" w:leader="dot" w:pos="9010"/>
            </w:tabs>
            <w:rPr>
              <w:ins w:id="88" w:author="Microsoft Office User" w:date="2017-09-16T10:12:00Z"/>
              <w:rFonts w:eastAsiaTheme="minorEastAsia"/>
              <w:b w:val="0"/>
              <w:bCs w:val="0"/>
              <w:noProof/>
              <w:sz w:val="24"/>
              <w:szCs w:val="24"/>
            </w:rPr>
          </w:pPr>
          <w:ins w:id="8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"_Toc493320073"</w:instrText>
            </w:r>
            <w:r w:rsidRPr="00BA5F20">
              <w:rPr>
                <w:rStyle w:val="Hyperlink"/>
                <w:noProof/>
              </w:rPr>
              <w:instrText xml:space="preserve"> </w:instrText>
            </w:r>
            <w:r w:rsidRPr="00BA5F20">
              <w:rPr>
                <w:rStyle w:val="Hyperlink"/>
                <w:noProof/>
              </w:rPr>
              <w:fldChar w:fldCharType="separate"/>
            </w:r>
            <w:r w:rsidRPr="00BA5F20">
              <w:rPr>
                <w:rStyle w:val="Hyperlink"/>
                <w:noProof/>
              </w:rPr>
              <w:t>Parser</w:t>
            </w:r>
            <w:r>
              <w:rPr>
                <w:noProof/>
                <w:webHidden/>
              </w:rPr>
              <w:tab/>
            </w:r>
            <w:r>
              <w:rPr>
                <w:noProof/>
                <w:webHidden/>
              </w:rPr>
              <w:fldChar w:fldCharType="begin"/>
            </w:r>
            <w:r>
              <w:rPr>
                <w:noProof/>
                <w:webHidden/>
              </w:rPr>
              <w:instrText xml:space="preserve"> PAGEREF _Toc493320073 \h </w:instrText>
            </w:r>
          </w:ins>
          <w:r>
            <w:rPr>
              <w:noProof/>
              <w:webHidden/>
            </w:rPr>
          </w:r>
          <w:r>
            <w:rPr>
              <w:noProof/>
              <w:webHidden/>
            </w:rPr>
            <w:fldChar w:fldCharType="separate"/>
          </w:r>
          <w:ins w:id="90" w:author="Microsoft Office User" w:date="2017-09-16T10:12:00Z">
            <w:r>
              <w:rPr>
                <w:noProof/>
                <w:webHidden/>
              </w:rPr>
              <w:t>6</w:t>
            </w:r>
            <w:r>
              <w:rPr>
                <w:noProof/>
                <w:webHidden/>
              </w:rPr>
              <w:fldChar w:fldCharType="end"/>
            </w:r>
            <w:r w:rsidRPr="00BA5F20">
              <w:rPr>
                <w:rStyle w:val="Hyperlink"/>
                <w:noProof/>
              </w:rPr>
              <w:fldChar w:fldCharType="end"/>
            </w:r>
          </w:ins>
        </w:p>
        <w:p w14:paraId="6D3F5FB5" w14:textId="77777777" w:rsidR="00C3634B" w:rsidRDefault="00C3634B">
          <w:pPr>
            <w:pStyle w:val="TOC2"/>
            <w:tabs>
              <w:tab w:val="right" w:leader="dot" w:pos="9010"/>
            </w:tabs>
            <w:rPr>
              <w:ins w:id="91" w:author="Microsoft Office User" w:date="2017-09-16T10:12:00Z"/>
              <w:rFonts w:eastAsiaTheme="minorEastAsia"/>
              <w:b w:val="0"/>
              <w:bCs w:val="0"/>
              <w:noProof/>
              <w:sz w:val="24"/>
              <w:szCs w:val="24"/>
            </w:rPr>
          </w:pPr>
          <w:ins w:id="9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"_Toc493320074"</w:instrText>
            </w:r>
            <w:r w:rsidRPr="00BA5F20">
              <w:rPr>
                <w:rStyle w:val="Hyperlink"/>
                <w:noProof/>
              </w:rPr>
              <w:instrText xml:space="preserve"> </w:instrText>
            </w:r>
            <w:r w:rsidRPr="00BA5F20">
              <w:rPr>
                <w:rStyle w:val="Hyperlink"/>
                <w:noProof/>
              </w:rPr>
              <w:fldChar w:fldCharType="separate"/>
            </w:r>
            <w:r w:rsidRPr="00BA5F20">
              <w:rPr>
                <w:rStyle w:val="Hyperlink"/>
                <w:noProof/>
              </w:rPr>
              <w:t>Planner</w:t>
            </w:r>
            <w:r>
              <w:rPr>
                <w:noProof/>
                <w:webHidden/>
              </w:rPr>
              <w:tab/>
            </w:r>
            <w:r>
              <w:rPr>
                <w:noProof/>
                <w:webHidden/>
              </w:rPr>
              <w:fldChar w:fldCharType="begin"/>
            </w:r>
            <w:r>
              <w:rPr>
                <w:noProof/>
                <w:webHidden/>
              </w:rPr>
              <w:instrText xml:space="preserve"> PAGEREF _Toc493320074 \h </w:instrText>
            </w:r>
          </w:ins>
          <w:r>
            <w:rPr>
              <w:noProof/>
              <w:webHidden/>
            </w:rPr>
          </w:r>
          <w:r>
            <w:rPr>
              <w:noProof/>
              <w:webHidden/>
            </w:rPr>
            <w:fldChar w:fldCharType="separate"/>
          </w:r>
          <w:ins w:id="93" w:author="Microsoft Office User" w:date="2017-09-16T10:12:00Z">
            <w:r>
              <w:rPr>
                <w:noProof/>
                <w:webHidden/>
              </w:rPr>
              <w:t>6</w:t>
            </w:r>
            <w:r>
              <w:rPr>
                <w:noProof/>
                <w:webHidden/>
              </w:rPr>
              <w:fldChar w:fldCharType="end"/>
            </w:r>
            <w:r w:rsidRPr="00BA5F20">
              <w:rPr>
                <w:rStyle w:val="Hyperlink"/>
                <w:noProof/>
              </w:rPr>
              <w:fldChar w:fldCharType="end"/>
            </w:r>
          </w:ins>
        </w:p>
        <w:p w14:paraId="33479B8A" w14:textId="77777777" w:rsidR="00C3634B" w:rsidRDefault="00C3634B">
          <w:pPr>
            <w:pStyle w:val="TOC2"/>
            <w:tabs>
              <w:tab w:val="right" w:leader="dot" w:pos="9010"/>
            </w:tabs>
            <w:rPr>
              <w:ins w:id="94" w:author="Microsoft Office User" w:date="2017-09-16T10:12:00Z"/>
              <w:rFonts w:eastAsiaTheme="minorEastAsia"/>
              <w:b w:val="0"/>
              <w:bCs w:val="0"/>
              <w:noProof/>
              <w:sz w:val="24"/>
              <w:szCs w:val="24"/>
            </w:rPr>
          </w:pPr>
          <w:ins w:id="9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"_Toc493320075"</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w:t>
            </w:r>
            <w:r>
              <w:rPr>
                <w:noProof/>
                <w:webHidden/>
              </w:rPr>
              <w:tab/>
            </w:r>
            <w:r>
              <w:rPr>
                <w:noProof/>
                <w:webHidden/>
              </w:rPr>
              <w:fldChar w:fldCharType="begin"/>
            </w:r>
            <w:r>
              <w:rPr>
                <w:noProof/>
                <w:webHidden/>
              </w:rPr>
              <w:instrText xml:space="preserve"> PAGEREF _Toc493320075 \h </w:instrText>
            </w:r>
          </w:ins>
          <w:r>
            <w:rPr>
              <w:noProof/>
              <w:webHidden/>
            </w:rPr>
          </w:r>
          <w:r>
            <w:rPr>
              <w:noProof/>
              <w:webHidden/>
            </w:rPr>
            <w:fldChar w:fldCharType="separate"/>
          </w:r>
          <w:ins w:id="96" w:author="Microsoft Office User" w:date="2017-09-16T10:12:00Z">
            <w:r>
              <w:rPr>
                <w:noProof/>
                <w:webHidden/>
              </w:rPr>
              <w:t>6</w:t>
            </w:r>
            <w:r>
              <w:rPr>
                <w:noProof/>
                <w:webHidden/>
              </w:rPr>
              <w:fldChar w:fldCharType="end"/>
            </w:r>
            <w:r w:rsidRPr="00BA5F20">
              <w:rPr>
                <w:rStyle w:val="Hyperlink"/>
                <w:noProof/>
              </w:rPr>
              <w:fldChar w:fldCharType="end"/>
            </w:r>
          </w:ins>
        </w:p>
        <w:p w14:paraId="5D26CF7A" w14:textId="77777777" w:rsidR="00C3634B" w:rsidRDefault="00C3634B">
          <w:pPr>
            <w:pStyle w:val="TOC2"/>
            <w:tabs>
              <w:tab w:val="right" w:leader="dot" w:pos="9010"/>
            </w:tabs>
            <w:rPr>
              <w:ins w:id="97" w:author="Microsoft Office User" w:date="2017-09-16T10:12:00Z"/>
              <w:rFonts w:eastAsiaTheme="minorEastAsia"/>
              <w:b w:val="0"/>
              <w:bCs w:val="0"/>
              <w:noProof/>
              <w:sz w:val="24"/>
              <w:szCs w:val="24"/>
            </w:rPr>
          </w:pPr>
          <w:ins w:id="9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"_Toc493320076"</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w:t>
            </w:r>
            <w:r>
              <w:rPr>
                <w:noProof/>
                <w:webHidden/>
              </w:rPr>
              <w:tab/>
            </w:r>
            <w:r>
              <w:rPr>
                <w:noProof/>
                <w:webHidden/>
              </w:rPr>
              <w:fldChar w:fldCharType="begin"/>
            </w:r>
            <w:r>
              <w:rPr>
                <w:noProof/>
                <w:webHidden/>
              </w:rPr>
              <w:instrText xml:space="preserve"> PAGEREF _Toc493320076 \h </w:instrText>
            </w:r>
          </w:ins>
          <w:r>
            <w:rPr>
              <w:noProof/>
              <w:webHidden/>
            </w:rPr>
          </w:r>
          <w:r>
            <w:rPr>
              <w:noProof/>
              <w:webHidden/>
            </w:rPr>
            <w:fldChar w:fldCharType="separate"/>
          </w:r>
          <w:ins w:id="99" w:author="Microsoft Office User" w:date="2017-09-16T10:12:00Z">
            <w:r>
              <w:rPr>
                <w:noProof/>
                <w:webHidden/>
              </w:rPr>
              <w:t>6</w:t>
            </w:r>
            <w:r>
              <w:rPr>
                <w:noProof/>
                <w:webHidden/>
              </w:rPr>
              <w:fldChar w:fldCharType="end"/>
            </w:r>
            <w:r w:rsidRPr="00BA5F20">
              <w:rPr>
                <w:rStyle w:val="Hyperlink"/>
                <w:noProof/>
              </w:rPr>
              <w:fldChar w:fldCharType="end"/>
            </w:r>
          </w:ins>
        </w:p>
        <w:p w14:paraId="34F26D10" w14:textId="77777777" w:rsidR="00C3634B" w:rsidRDefault="00C3634B">
          <w:pPr>
            <w:pStyle w:val="TOC2"/>
            <w:tabs>
              <w:tab w:val="right" w:leader="dot" w:pos="9010"/>
            </w:tabs>
            <w:rPr>
              <w:ins w:id="100" w:author="Microsoft Office User" w:date="2017-09-16T10:12:00Z"/>
              <w:rFonts w:eastAsiaTheme="minorEastAsia"/>
              <w:b w:val="0"/>
              <w:bCs w:val="0"/>
              <w:noProof/>
              <w:sz w:val="24"/>
              <w:szCs w:val="24"/>
            </w:rPr>
          </w:pPr>
          <w:ins w:id="10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"_Toc493320077"</w:instrText>
            </w:r>
            <w:r w:rsidRPr="00BA5F20">
              <w:rPr>
                <w:rStyle w:val="Hyperlink"/>
                <w:noProof/>
              </w:rPr>
              <w:instrText xml:space="preserve"> </w:instrText>
            </w:r>
            <w:r w:rsidRPr="00BA5F20">
              <w:rPr>
                <w:rStyle w:val="Hyperlink"/>
                <w:noProof/>
              </w:rPr>
              <w:fldChar w:fldCharType="separate"/>
            </w:r>
            <w:r w:rsidRPr="00BA5F20">
              <w:rPr>
                <w:rStyle w:val="Hyperlink"/>
                <w:noProof/>
              </w:rPr>
              <w:t>Client application</w:t>
            </w:r>
            <w:r>
              <w:rPr>
                <w:noProof/>
                <w:webHidden/>
              </w:rPr>
              <w:tab/>
            </w:r>
            <w:r>
              <w:rPr>
                <w:noProof/>
                <w:webHidden/>
              </w:rPr>
              <w:fldChar w:fldCharType="begin"/>
            </w:r>
            <w:r>
              <w:rPr>
                <w:noProof/>
                <w:webHidden/>
              </w:rPr>
              <w:instrText xml:space="preserve"> PAGEREF _Toc493320077 \h </w:instrText>
            </w:r>
          </w:ins>
          <w:r>
            <w:rPr>
              <w:noProof/>
              <w:webHidden/>
            </w:rPr>
          </w:r>
          <w:r>
            <w:rPr>
              <w:noProof/>
              <w:webHidden/>
            </w:rPr>
            <w:fldChar w:fldCharType="separate"/>
          </w:r>
          <w:ins w:id="102" w:author="Microsoft Office User" w:date="2017-09-16T10:12:00Z">
            <w:r>
              <w:rPr>
                <w:noProof/>
                <w:webHidden/>
              </w:rPr>
              <w:t>6</w:t>
            </w:r>
            <w:r>
              <w:rPr>
                <w:noProof/>
                <w:webHidden/>
              </w:rPr>
              <w:fldChar w:fldCharType="end"/>
            </w:r>
            <w:r w:rsidRPr="00BA5F20">
              <w:rPr>
                <w:rStyle w:val="Hyperlink"/>
                <w:noProof/>
              </w:rPr>
              <w:fldChar w:fldCharType="end"/>
            </w:r>
          </w:ins>
        </w:p>
        <w:p w14:paraId="534ECE50" w14:textId="77777777" w:rsidR="00C3634B" w:rsidRDefault="00C3634B">
          <w:pPr>
            <w:pStyle w:val="TOC2"/>
            <w:tabs>
              <w:tab w:val="right" w:leader="dot" w:pos="9010"/>
            </w:tabs>
            <w:rPr>
              <w:ins w:id="103" w:author="Microsoft Office User" w:date="2017-09-16T10:12:00Z"/>
              <w:rFonts w:eastAsiaTheme="minorEastAsia"/>
              <w:b w:val="0"/>
              <w:bCs w:val="0"/>
              <w:noProof/>
              <w:sz w:val="24"/>
              <w:szCs w:val="24"/>
            </w:rPr>
          </w:pPr>
          <w:ins w:id="10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"_Toc493320078"</w:instrText>
            </w:r>
            <w:r w:rsidRPr="00BA5F20">
              <w:rPr>
                <w:rStyle w:val="Hyperlink"/>
                <w:noProof/>
              </w:rPr>
              <w:instrText xml:space="preserve"> </w:instrText>
            </w:r>
            <w:r w:rsidRPr="00BA5F20">
              <w:rPr>
                <w:rStyle w:val="Hyperlink"/>
                <w:noProof/>
              </w:rPr>
              <w:fldChar w:fldCharType="separate"/>
            </w:r>
            <w:r w:rsidRPr="00BA5F20">
              <w:rPr>
                <w:rStyle w:val="Hyperlink"/>
                <w:noProof/>
              </w:rPr>
              <w:t>Management</w:t>
            </w:r>
            <w:r>
              <w:rPr>
                <w:noProof/>
                <w:webHidden/>
              </w:rPr>
              <w:tab/>
            </w:r>
            <w:r>
              <w:rPr>
                <w:noProof/>
                <w:webHidden/>
              </w:rPr>
              <w:fldChar w:fldCharType="begin"/>
            </w:r>
            <w:r>
              <w:rPr>
                <w:noProof/>
                <w:webHidden/>
              </w:rPr>
              <w:instrText xml:space="preserve"> PAGEREF _Toc493320078 \h </w:instrText>
            </w:r>
          </w:ins>
          <w:r>
            <w:rPr>
              <w:noProof/>
              <w:webHidden/>
            </w:rPr>
          </w:r>
          <w:r>
            <w:rPr>
              <w:noProof/>
              <w:webHidden/>
            </w:rPr>
            <w:fldChar w:fldCharType="separate"/>
          </w:r>
          <w:ins w:id="105" w:author="Microsoft Office User" w:date="2017-09-16T10:12:00Z">
            <w:r>
              <w:rPr>
                <w:noProof/>
                <w:webHidden/>
              </w:rPr>
              <w:t>6</w:t>
            </w:r>
            <w:r>
              <w:rPr>
                <w:noProof/>
                <w:webHidden/>
              </w:rPr>
              <w:fldChar w:fldCharType="end"/>
            </w:r>
            <w:r w:rsidRPr="00BA5F20">
              <w:rPr>
                <w:rStyle w:val="Hyperlink"/>
                <w:noProof/>
              </w:rPr>
              <w:fldChar w:fldCharType="end"/>
            </w:r>
          </w:ins>
        </w:p>
        <w:p w14:paraId="114DA231" w14:textId="77777777" w:rsidR="00C3634B" w:rsidRDefault="00C3634B">
          <w:pPr>
            <w:pStyle w:val="TOC1"/>
            <w:tabs>
              <w:tab w:val="right" w:leader="dot" w:pos="9010"/>
            </w:tabs>
            <w:rPr>
              <w:ins w:id="106" w:author="Microsoft Office User" w:date="2017-09-16T10:12:00Z"/>
              <w:rFonts w:eastAsiaTheme="minorEastAsia"/>
              <w:b w:val="0"/>
              <w:bCs w:val="0"/>
              <w:noProof/>
            </w:rPr>
          </w:pPr>
          <w:ins w:id="10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"_Toc493320079"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Data structures</w:t>
            </w:r>
            <w:r>
              <w:rPr>
                <w:noProof/>
                <w:webHidden/>
              </w:rPr>
              <w:tab/>
            </w:r>
            <w:r>
              <w:rPr>
                <w:noProof/>
                <w:webHidden/>
              </w:rPr>
              <w:fldChar w:fldCharType="begin"/>
            </w:r>
            <w:r>
              <w:rPr>
                <w:noProof/>
                <w:webHidden/>
              </w:rPr>
              <w:instrText xml:space="preserve"> PAGEREF _Toc493320079 \h </w:instrText>
            </w:r>
          </w:ins>
          <w:r>
            <w:rPr>
              <w:noProof/>
              <w:webHidden/>
            </w:rPr>
          </w:r>
          <w:r>
            <w:rPr>
              <w:noProof/>
              <w:webHidden/>
            </w:rPr>
            <w:fldChar w:fldCharType="separate"/>
          </w:r>
          <w:ins w:id="108" w:author="Microsoft Office User" w:date="2017-09-16T10:12:00Z">
            <w:r>
              <w:rPr>
                <w:noProof/>
                <w:webHidden/>
              </w:rPr>
              <w:t>7</w:t>
            </w:r>
            <w:r>
              <w:rPr>
                <w:noProof/>
                <w:webHidden/>
              </w:rPr>
              <w:fldChar w:fldCharType="end"/>
            </w:r>
            <w:r w:rsidRPr="00BA5F20">
              <w:rPr>
                <w:rStyle w:val="Hyperlink"/>
                <w:noProof/>
              </w:rPr>
              <w:fldChar w:fldCharType="end"/>
            </w:r>
          </w:ins>
        </w:p>
        <w:p w14:paraId="6A53DE15" w14:textId="77777777" w:rsidR="00C3634B" w:rsidRDefault="00C3634B">
          <w:pPr>
            <w:pStyle w:val="TOC2"/>
            <w:tabs>
              <w:tab w:val="right" w:leader="dot" w:pos="9010"/>
            </w:tabs>
            <w:rPr>
              <w:ins w:id="109" w:author="Microsoft Office User" w:date="2017-09-16T10:12:00Z"/>
              <w:rFonts w:eastAsiaTheme="minorEastAsia"/>
              <w:b w:val="0"/>
              <w:bCs w:val="0"/>
              <w:noProof/>
              <w:sz w:val="24"/>
              <w:szCs w:val="24"/>
            </w:rPr>
          </w:pPr>
          <w:ins w:id="11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"_Toc493320080"</w:instrText>
            </w:r>
            <w:r w:rsidRPr="00BA5F20">
              <w:rPr>
                <w:rStyle w:val="Hyperlink"/>
                <w:noProof/>
              </w:rPr>
              <w:instrText xml:space="preserve"> </w:instrText>
            </w:r>
            <w:r w:rsidRPr="00BA5F20">
              <w:rPr>
                <w:rStyle w:val="Hyperlink"/>
                <w:noProof/>
              </w:rPr>
              <w:fldChar w:fldCharType="separate"/>
            </w:r>
            <w:r w:rsidRPr="00BA5F20">
              <w:rPr>
                <w:rStyle w:val="Hyperlink"/>
                <w:noProof/>
              </w:rPr>
              <w:t>Program data</w:t>
            </w:r>
            <w:r>
              <w:rPr>
                <w:noProof/>
                <w:webHidden/>
              </w:rPr>
              <w:tab/>
            </w:r>
            <w:r>
              <w:rPr>
                <w:noProof/>
                <w:webHidden/>
              </w:rPr>
              <w:fldChar w:fldCharType="begin"/>
            </w:r>
            <w:r>
              <w:rPr>
                <w:noProof/>
                <w:webHidden/>
              </w:rPr>
              <w:instrText xml:space="preserve"> PAGEREF _Toc493320080 \h </w:instrText>
            </w:r>
          </w:ins>
          <w:r>
            <w:rPr>
              <w:noProof/>
              <w:webHidden/>
            </w:rPr>
          </w:r>
          <w:r>
            <w:rPr>
              <w:noProof/>
              <w:webHidden/>
            </w:rPr>
            <w:fldChar w:fldCharType="separate"/>
          </w:r>
          <w:ins w:id="111" w:author="Microsoft Office User" w:date="2017-09-16T10:12:00Z">
            <w:r>
              <w:rPr>
                <w:noProof/>
                <w:webHidden/>
              </w:rPr>
              <w:t>7</w:t>
            </w:r>
            <w:r>
              <w:rPr>
                <w:noProof/>
                <w:webHidden/>
              </w:rPr>
              <w:fldChar w:fldCharType="end"/>
            </w:r>
            <w:r w:rsidRPr="00BA5F20">
              <w:rPr>
                <w:rStyle w:val="Hyperlink"/>
                <w:noProof/>
              </w:rPr>
              <w:fldChar w:fldCharType="end"/>
            </w:r>
          </w:ins>
        </w:p>
        <w:p w14:paraId="2E7BB2E2" w14:textId="77777777" w:rsidR="00C3634B" w:rsidRDefault="00C3634B">
          <w:pPr>
            <w:pStyle w:val="TOC3"/>
            <w:tabs>
              <w:tab w:val="right" w:leader="dot" w:pos="9010"/>
            </w:tabs>
            <w:rPr>
              <w:ins w:id="112" w:author="Microsoft Office User" w:date="2017-09-16T10:12:00Z"/>
              <w:rFonts w:eastAsiaTheme="minorEastAsia"/>
              <w:noProof/>
              <w:sz w:val="24"/>
              <w:szCs w:val="24"/>
            </w:rPr>
          </w:pPr>
          <w:ins w:id="11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"_Toc493320081"</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 invoke function argument structures</w:t>
            </w:r>
            <w:r>
              <w:rPr>
                <w:noProof/>
                <w:webHidden/>
              </w:rPr>
              <w:tab/>
            </w:r>
            <w:r>
              <w:rPr>
                <w:noProof/>
                <w:webHidden/>
              </w:rPr>
              <w:fldChar w:fldCharType="begin"/>
            </w:r>
            <w:r>
              <w:rPr>
                <w:noProof/>
                <w:webHidden/>
              </w:rPr>
              <w:instrText xml:space="preserve"> PAGEREF _Toc493320081 \h </w:instrText>
            </w:r>
          </w:ins>
          <w:r>
            <w:rPr>
              <w:noProof/>
              <w:webHidden/>
            </w:rPr>
          </w:r>
          <w:r>
            <w:rPr>
              <w:noProof/>
              <w:webHidden/>
            </w:rPr>
            <w:fldChar w:fldCharType="separate"/>
          </w:r>
          <w:ins w:id="114" w:author="Microsoft Office User" w:date="2017-09-16T10:12:00Z">
            <w:r>
              <w:rPr>
                <w:noProof/>
                <w:webHidden/>
              </w:rPr>
              <w:t>7</w:t>
            </w:r>
            <w:r>
              <w:rPr>
                <w:noProof/>
                <w:webHidden/>
              </w:rPr>
              <w:fldChar w:fldCharType="end"/>
            </w:r>
            <w:r w:rsidRPr="00BA5F20">
              <w:rPr>
                <w:rStyle w:val="Hyperlink"/>
                <w:noProof/>
              </w:rPr>
              <w:fldChar w:fldCharType="end"/>
            </w:r>
          </w:ins>
        </w:p>
        <w:p w14:paraId="5A8A471D" w14:textId="77777777" w:rsidR="00C3634B" w:rsidRDefault="00C3634B">
          <w:pPr>
            <w:pStyle w:val="TOC3"/>
            <w:tabs>
              <w:tab w:val="right" w:leader="dot" w:pos="9010"/>
            </w:tabs>
            <w:rPr>
              <w:ins w:id="115" w:author="Microsoft Office User" w:date="2017-09-16T10:12:00Z"/>
              <w:rFonts w:eastAsiaTheme="minorEastAsia"/>
              <w:noProof/>
              <w:sz w:val="24"/>
              <w:szCs w:val="24"/>
            </w:rPr>
          </w:pPr>
          <w:ins w:id="11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"_Toc493320082"</w:instrText>
            </w:r>
            <w:r w:rsidRPr="00BA5F20">
              <w:rPr>
                <w:rStyle w:val="Hyperlink"/>
                <w:noProof/>
              </w:rPr>
              <w:instrText xml:space="preserve"> </w:instrText>
            </w:r>
            <w:r w:rsidRPr="00BA5F20">
              <w:rPr>
                <w:rStyle w:val="Hyperlink"/>
                <w:noProof/>
              </w:rPr>
              <w:fldChar w:fldCharType="separate"/>
            </w:r>
            <w:r w:rsidRPr="00BA5F20">
              <w:rPr>
                <w:rStyle w:val="Hyperlink"/>
                <w:noProof/>
              </w:rPr>
              <w:t>Internal tuple representation</w:t>
            </w:r>
            <w:r>
              <w:rPr>
                <w:noProof/>
                <w:webHidden/>
              </w:rPr>
              <w:tab/>
            </w:r>
            <w:r>
              <w:rPr>
                <w:noProof/>
                <w:webHidden/>
              </w:rPr>
              <w:fldChar w:fldCharType="begin"/>
            </w:r>
            <w:r>
              <w:rPr>
                <w:noProof/>
                <w:webHidden/>
              </w:rPr>
              <w:instrText xml:space="preserve"> PAGEREF _Toc493320082 \h </w:instrText>
            </w:r>
          </w:ins>
          <w:r>
            <w:rPr>
              <w:noProof/>
              <w:webHidden/>
            </w:rPr>
          </w:r>
          <w:r>
            <w:rPr>
              <w:noProof/>
              <w:webHidden/>
            </w:rPr>
            <w:fldChar w:fldCharType="separate"/>
          </w:r>
          <w:ins w:id="117" w:author="Microsoft Office User" w:date="2017-09-16T10:12:00Z">
            <w:r>
              <w:rPr>
                <w:noProof/>
                <w:webHidden/>
              </w:rPr>
              <w:t>7</w:t>
            </w:r>
            <w:r>
              <w:rPr>
                <w:noProof/>
                <w:webHidden/>
              </w:rPr>
              <w:fldChar w:fldCharType="end"/>
            </w:r>
            <w:r w:rsidRPr="00BA5F20">
              <w:rPr>
                <w:rStyle w:val="Hyperlink"/>
                <w:noProof/>
              </w:rPr>
              <w:fldChar w:fldCharType="end"/>
            </w:r>
          </w:ins>
        </w:p>
        <w:p w14:paraId="05D71A86" w14:textId="77777777" w:rsidR="00C3634B" w:rsidRDefault="00C3634B">
          <w:pPr>
            <w:pStyle w:val="TOC3"/>
            <w:tabs>
              <w:tab w:val="right" w:leader="dot" w:pos="9010"/>
            </w:tabs>
            <w:rPr>
              <w:ins w:id="118" w:author="Microsoft Office User" w:date="2017-09-16T10:12:00Z"/>
              <w:rFonts w:eastAsiaTheme="minorEastAsia"/>
              <w:noProof/>
              <w:sz w:val="24"/>
              <w:szCs w:val="24"/>
            </w:rPr>
          </w:pPr>
          <w:ins w:id="11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"_Toc493320083"</w:instrText>
            </w:r>
            <w:r w:rsidRPr="00BA5F20">
              <w:rPr>
                <w:rStyle w:val="Hyperlink"/>
                <w:noProof/>
              </w:rPr>
              <w:instrText xml:space="preserve"> </w:instrText>
            </w:r>
            <w:r w:rsidRPr="00BA5F20">
              <w:rPr>
                <w:rStyle w:val="Hyperlink"/>
                <w:noProof/>
              </w:rPr>
              <w:fldChar w:fldCharType="separate"/>
            </w:r>
            <w:r w:rsidRPr="00BA5F20">
              <w:rPr>
                <w:rStyle w:val="Hyperlink"/>
                <w:noProof/>
              </w:rPr>
              <w:t>Parse Tree</w:t>
            </w:r>
            <w:r>
              <w:rPr>
                <w:noProof/>
                <w:webHidden/>
              </w:rPr>
              <w:tab/>
            </w:r>
            <w:r>
              <w:rPr>
                <w:noProof/>
                <w:webHidden/>
              </w:rPr>
              <w:fldChar w:fldCharType="begin"/>
            </w:r>
            <w:r>
              <w:rPr>
                <w:noProof/>
                <w:webHidden/>
              </w:rPr>
              <w:instrText xml:space="preserve"> PAGEREF _Toc493320083 \h </w:instrText>
            </w:r>
          </w:ins>
          <w:r>
            <w:rPr>
              <w:noProof/>
              <w:webHidden/>
            </w:rPr>
          </w:r>
          <w:r>
            <w:rPr>
              <w:noProof/>
              <w:webHidden/>
            </w:rPr>
            <w:fldChar w:fldCharType="separate"/>
          </w:r>
          <w:ins w:id="120" w:author="Microsoft Office User" w:date="2017-09-16T10:12:00Z">
            <w:r>
              <w:rPr>
                <w:noProof/>
                <w:webHidden/>
              </w:rPr>
              <w:t>7</w:t>
            </w:r>
            <w:r>
              <w:rPr>
                <w:noProof/>
                <w:webHidden/>
              </w:rPr>
              <w:fldChar w:fldCharType="end"/>
            </w:r>
            <w:r w:rsidRPr="00BA5F20">
              <w:rPr>
                <w:rStyle w:val="Hyperlink"/>
                <w:noProof/>
              </w:rPr>
              <w:fldChar w:fldCharType="end"/>
            </w:r>
          </w:ins>
        </w:p>
        <w:p w14:paraId="28214B3E" w14:textId="77777777" w:rsidR="00C3634B" w:rsidRDefault="00C3634B">
          <w:pPr>
            <w:pStyle w:val="TOC3"/>
            <w:tabs>
              <w:tab w:val="right" w:leader="dot" w:pos="9010"/>
            </w:tabs>
            <w:rPr>
              <w:ins w:id="121" w:author="Microsoft Office User" w:date="2017-09-16T10:12:00Z"/>
              <w:rFonts w:eastAsiaTheme="minorEastAsia"/>
              <w:noProof/>
              <w:sz w:val="24"/>
              <w:szCs w:val="24"/>
            </w:rPr>
          </w:pPr>
          <w:ins w:id="12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"_Toc493320084"</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Execution Plan</w:t>
            </w:r>
            <w:r>
              <w:rPr>
                <w:noProof/>
                <w:webHidden/>
              </w:rPr>
              <w:tab/>
            </w:r>
            <w:r>
              <w:rPr>
                <w:noProof/>
                <w:webHidden/>
              </w:rPr>
              <w:fldChar w:fldCharType="begin"/>
            </w:r>
            <w:r>
              <w:rPr>
                <w:noProof/>
                <w:webHidden/>
              </w:rPr>
              <w:instrText xml:space="preserve"> PAGEREF _Toc493320084 \h </w:instrText>
            </w:r>
          </w:ins>
          <w:r>
            <w:rPr>
              <w:noProof/>
              <w:webHidden/>
            </w:rPr>
          </w:r>
          <w:r>
            <w:rPr>
              <w:noProof/>
              <w:webHidden/>
            </w:rPr>
            <w:fldChar w:fldCharType="separate"/>
          </w:r>
          <w:ins w:id="123" w:author="Microsoft Office User" w:date="2017-09-16T10:12:00Z">
            <w:r>
              <w:rPr>
                <w:noProof/>
                <w:webHidden/>
              </w:rPr>
              <w:t>8</w:t>
            </w:r>
            <w:r>
              <w:rPr>
                <w:noProof/>
                <w:webHidden/>
              </w:rPr>
              <w:fldChar w:fldCharType="end"/>
            </w:r>
            <w:r w:rsidRPr="00BA5F20">
              <w:rPr>
                <w:rStyle w:val="Hyperlink"/>
                <w:noProof/>
              </w:rPr>
              <w:fldChar w:fldCharType="end"/>
            </w:r>
          </w:ins>
        </w:p>
        <w:p w14:paraId="205044B8" w14:textId="77777777" w:rsidR="00C3634B" w:rsidRDefault="00C3634B">
          <w:pPr>
            <w:pStyle w:val="TOC2"/>
            <w:tabs>
              <w:tab w:val="right" w:leader="dot" w:pos="9010"/>
            </w:tabs>
            <w:rPr>
              <w:ins w:id="124" w:author="Microsoft Office User" w:date="2017-09-16T10:12:00Z"/>
              <w:rFonts w:eastAsiaTheme="minorEastAsia"/>
              <w:b w:val="0"/>
              <w:bCs w:val="0"/>
              <w:noProof/>
              <w:sz w:val="24"/>
              <w:szCs w:val="24"/>
            </w:rPr>
          </w:pPr>
          <w:ins w:id="12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"_Toc493320085"</w:instrText>
            </w:r>
            <w:r w:rsidRPr="00BA5F20">
              <w:rPr>
                <w:rStyle w:val="Hyperlink"/>
                <w:noProof/>
              </w:rPr>
              <w:instrText xml:space="preserve"> </w:instrText>
            </w:r>
            <w:r w:rsidRPr="00BA5F20">
              <w:rPr>
                <w:rStyle w:val="Hyperlink"/>
                <w:noProof/>
              </w:rPr>
              <w:fldChar w:fldCharType="separate"/>
            </w:r>
            <w:r w:rsidRPr="00BA5F20">
              <w:rPr>
                <w:rStyle w:val="Hyperlink"/>
                <w:noProof/>
              </w:rPr>
              <w:t>System data layout</w:t>
            </w:r>
            <w:r>
              <w:rPr>
                <w:noProof/>
                <w:webHidden/>
              </w:rPr>
              <w:tab/>
            </w:r>
            <w:r>
              <w:rPr>
                <w:noProof/>
                <w:webHidden/>
              </w:rPr>
              <w:fldChar w:fldCharType="begin"/>
            </w:r>
            <w:r>
              <w:rPr>
                <w:noProof/>
                <w:webHidden/>
              </w:rPr>
              <w:instrText xml:space="preserve"> PAGEREF _Toc493320085 \h </w:instrText>
            </w:r>
          </w:ins>
          <w:r>
            <w:rPr>
              <w:noProof/>
              <w:webHidden/>
            </w:rPr>
          </w:r>
          <w:r>
            <w:rPr>
              <w:noProof/>
              <w:webHidden/>
            </w:rPr>
            <w:fldChar w:fldCharType="separate"/>
          </w:r>
          <w:ins w:id="126" w:author="Microsoft Office User" w:date="2017-09-16T10:12:00Z">
            <w:r>
              <w:rPr>
                <w:noProof/>
                <w:webHidden/>
              </w:rPr>
              <w:t>8</w:t>
            </w:r>
            <w:r>
              <w:rPr>
                <w:noProof/>
                <w:webHidden/>
              </w:rPr>
              <w:fldChar w:fldCharType="end"/>
            </w:r>
            <w:r w:rsidRPr="00BA5F20">
              <w:rPr>
                <w:rStyle w:val="Hyperlink"/>
                <w:noProof/>
              </w:rPr>
              <w:fldChar w:fldCharType="end"/>
            </w:r>
          </w:ins>
        </w:p>
        <w:p w14:paraId="42690D5A" w14:textId="77777777" w:rsidR="00C3634B" w:rsidRDefault="00C3634B">
          <w:pPr>
            <w:pStyle w:val="TOC3"/>
            <w:tabs>
              <w:tab w:val="right" w:leader="dot" w:pos="9010"/>
            </w:tabs>
            <w:rPr>
              <w:ins w:id="127" w:author="Microsoft Office User" w:date="2017-09-16T10:12:00Z"/>
              <w:rFonts w:eastAsiaTheme="minorEastAsia"/>
              <w:noProof/>
              <w:sz w:val="24"/>
              <w:szCs w:val="24"/>
            </w:rPr>
          </w:pPr>
          <w:ins w:id="12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"_Toc493320086"</w:instrText>
            </w:r>
            <w:r w:rsidRPr="00BA5F20">
              <w:rPr>
                <w:rStyle w:val="Hyperlink"/>
                <w:noProof/>
              </w:rPr>
              <w:instrText xml:space="preserve"> </w:instrText>
            </w:r>
            <w:r w:rsidRPr="00BA5F20">
              <w:rPr>
                <w:rStyle w:val="Hyperlink"/>
                <w:noProof/>
              </w:rPr>
              <w:fldChar w:fldCharType="separate"/>
            </w:r>
            <w:r w:rsidRPr="00BA5F20">
              <w:rPr>
                <w:rStyle w:val="Hyperlink"/>
                <w:noProof/>
              </w:rPr>
              <w:t>Database system catalogues</w:t>
            </w:r>
            <w:r>
              <w:rPr>
                <w:noProof/>
                <w:webHidden/>
              </w:rPr>
              <w:tab/>
            </w:r>
            <w:r>
              <w:rPr>
                <w:noProof/>
                <w:webHidden/>
              </w:rPr>
              <w:fldChar w:fldCharType="begin"/>
            </w:r>
            <w:r>
              <w:rPr>
                <w:noProof/>
                <w:webHidden/>
              </w:rPr>
              <w:instrText xml:space="preserve"> PAGEREF _Toc493320086 \h </w:instrText>
            </w:r>
          </w:ins>
          <w:r>
            <w:rPr>
              <w:noProof/>
              <w:webHidden/>
            </w:rPr>
          </w:r>
          <w:r>
            <w:rPr>
              <w:noProof/>
              <w:webHidden/>
            </w:rPr>
            <w:fldChar w:fldCharType="separate"/>
          </w:r>
          <w:ins w:id="129" w:author="Microsoft Office User" w:date="2017-09-16T10:12:00Z">
            <w:r>
              <w:rPr>
                <w:noProof/>
                <w:webHidden/>
              </w:rPr>
              <w:t>8</w:t>
            </w:r>
            <w:r>
              <w:rPr>
                <w:noProof/>
                <w:webHidden/>
              </w:rPr>
              <w:fldChar w:fldCharType="end"/>
            </w:r>
            <w:r w:rsidRPr="00BA5F20">
              <w:rPr>
                <w:rStyle w:val="Hyperlink"/>
                <w:noProof/>
              </w:rPr>
              <w:fldChar w:fldCharType="end"/>
            </w:r>
          </w:ins>
        </w:p>
        <w:p w14:paraId="53320C9C" w14:textId="77777777" w:rsidR="00C3634B" w:rsidRDefault="00C3634B">
          <w:pPr>
            <w:pStyle w:val="TOC3"/>
            <w:tabs>
              <w:tab w:val="right" w:leader="dot" w:pos="9010"/>
            </w:tabs>
            <w:rPr>
              <w:ins w:id="130" w:author="Microsoft Office User" w:date="2017-09-16T10:12:00Z"/>
              <w:rFonts w:eastAsiaTheme="minorEastAsia"/>
              <w:noProof/>
              <w:sz w:val="24"/>
              <w:szCs w:val="24"/>
            </w:rPr>
          </w:pPr>
          <w:ins w:id="13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"_Toc493320087"</w:instrText>
            </w:r>
            <w:r w:rsidRPr="00BA5F20">
              <w:rPr>
                <w:rStyle w:val="Hyperlink"/>
                <w:noProof/>
              </w:rPr>
              <w:instrText xml:space="preserve"> </w:instrText>
            </w:r>
            <w:r w:rsidRPr="00BA5F20">
              <w:rPr>
                <w:rStyle w:val="Hyperlink"/>
                <w:noProof/>
              </w:rPr>
              <w:fldChar w:fldCharType="separate"/>
            </w:r>
            <w:r w:rsidRPr="00BA5F20">
              <w:rPr>
                <w:rStyle w:val="Hyperlink"/>
                <w:noProof/>
              </w:rPr>
              <w:t>User data tables</w:t>
            </w:r>
            <w:r>
              <w:rPr>
                <w:noProof/>
                <w:webHidden/>
              </w:rPr>
              <w:tab/>
            </w:r>
            <w:r>
              <w:rPr>
                <w:noProof/>
                <w:webHidden/>
              </w:rPr>
              <w:fldChar w:fldCharType="begin"/>
            </w:r>
            <w:r>
              <w:rPr>
                <w:noProof/>
                <w:webHidden/>
              </w:rPr>
              <w:instrText xml:space="preserve"> PAGEREF _Toc493320087 \h </w:instrText>
            </w:r>
          </w:ins>
          <w:r>
            <w:rPr>
              <w:noProof/>
              <w:webHidden/>
            </w:rPr>
          </w:r>
          <w:r>
            <w:rPr>
              <w:noProof/>
              <w:webHidden/>
            </w:rPr>
            <w:fldChar w:fldCharType="separate"/>
          </w:r>
          <w:ins w:id="132" w:author="Microsoft Office User" w:date="2017-09-16T10:12:00Z">
            <w:r>
              <w:rPr>
                <w:noProof/>
                <w:webHidden/>
              </w:rPr>
              <w:t>8</w:t>
            </w:r>
            <w:r>
              <w:rPr>
                <w:noProof/>
                <w:webHidden/>
              </w:rPr>
              <w:fldChar w:fldCharType="end"/>
            </w:r>
            <w:r w:rsidRPr="00BA5F20">
              <w:rPr>
                <w:rStyle w:val="Hyperlink"/>
                <w:noProof/>
              </w:rPr>
              <w:fldChar w:fldCharType="end"/>
            </w:r>
          </w:ins>
        </w:p>
        <w:p w14:paraId="421AB17C" w14:textId="77777777" w:rsidR="00C3634B" w:rsidRDefault="00C3634B">
          <w:pPr>
            <w:pStyle w:val="TOC3"/>
            <w:tabs>
              <w:tab w:val="right" w:leader="dot" w:pos="9010"/>
            </w:tabs>
            <w:rPr>
              <w:ins w:id="133" w:author="Microsoft Office User" w:date="2017-09-16T10:12:00Z"/>
              <w:rFonts w:eastAsiaTheme="minorEastAsia"/>
              <w:noProof/>
              <w:sz w:val="24"/>
              <w:szCs w:val="24"/>
            </w:rPr>
          </w:pPr>
          <w:ins w:id="13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"_Toc493320088"</w:instrText>
            </w:r>
            <w:r w:rsidRPr="00BA5F20">
              <w:rPr>
                <w:rStyle w:val="Hyperlink"/>
                <w:noProof/>
              </w:rPr>
              <w:instrText xml:space="preserve"> </w:instrText>
            </w:r>
            <w:r w:rsidRPr="00BA5F20">
              <w:rPr>
                <w:rStyle w:val="Hyperlink"/>
                <w:noProof/>
              </w:rPr>
              <w:fldChar w:fldCharType="separate"/>
            </w:r>
            <w:r w:rsidRPr="00BA5F20">
              <w:rPr>
                <w:rStyle w:val="Hyperlink"/>
                <w:noProof/>
              </w:rPr>
              <w:t>Statistics</w:t>
            </w:r>
            <w:r>
              <w:rPr>
                <w:noProof/>
                <w:webHidden/>
              </w:rPr>
              <w:tab/>
            </w:r>
            <w:r>
              <w:rPr>
                <w:noProof/>
                <w:webHidden/>
              </w:rPr>
              <w:fldChar w:fldCharType="begin"/>
            </w:r>
            <w:r>
              <w:rPr>
                <w:noProof/>
                <w:webHidden/>
              </w:rPr>
              <w:instrText xml:space="preserve"> PAGEREF _Toc493320088 \h </w:instrText>
            </w:r>
          </w:ins>
          <w:r>
            <w:rPr>
              <w:noProof/>
              <w:webHidden/>
            </w:rPr>
          </w:r>
          <w:r>
            <w:rPr>
              <w:noProof/>
              <w:webHidden/>
            </w:rPr>
            <w:fldChar w:fldCharType="separate"/>
          </w:r>
          <w:ins w:id="135" w:author="Microsoft Office User" w:date="2017-09-16T10:12:00Z">
            <w:r>
              <w:rPr>
                <w:noProof/>
                <w:webHidden/>
              </w:rPr>
              <w:t>8</w:t>
            </w:r>
            <w:r>
              <w:rPr>
                <w:noProof/>
                <w:webHidden/>
              </w:rPr>
              <w:fldChar w:fldCharType="end"/>
            </w:r>
            <w:r w:rsidRPr="00BA5F20">
              <w:rPr>
                <w:rStyle w:val="Hyperlink"/>
                <w:noProof/>
              </w:rPr>
              <w:fldChar w:fldCharType="end"/>
            </w:r>
          </w:ins>
        </w:p>
        <w:p w14:paraId="1517C2B5" w14:textId="77777777" w:rsidR="00C3634B" w:rsidRDefault="00C3634B">
          <w:pPr>
            <w:pStyle w:val="TOC3"/>
            <w:tabs>
              <w:tab w:val="right" w:leader="dot" w:pos="9010"/>
            </w:tabs>
            <w:rPr>
              <w:ins w:id="136" w:author="Microsoft Office User" w:date="2017-09-16T10:12:00Z"/>
              <w:rFonts w:eastAsiaTheme="minorEastAsia"/>
              <w:noProof/>
              <w:sz w:val="24"/>
              <w:szCs w:val="24"/>
            </w:rPr>
          </w:pPr>
          <w:ins w:id="13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"_Toc493320089"</w:instrText>
            </w:r>
            <w:r w:rsidRPr="00BA5F20">
              <w:rPr>
                <w:rStyle w:val="Hyperlink"/>
                <w:noProof/>
              </w:rPr>
              <w:instrText xml:space="preserve"> </w:instrText>
            </w:r>
            <w:r w:rsidRPr="00BA5F20">
              <w:rPr>
                <w:rStyle w:val="Hyperlink"/>
                <w:noProof/>
              </w:rPr>
              <w:fldChar w:fldCharType="separate"/>
            </w:r>
            <w:r w:rsidRPr="00BA5F20">
              <w:rPr>
                <w:rStyle w:val="Hyperlink"/>
                <w:noProof/>
              </w:rPr>
              <w:t>Permissions and Authentication</w:t>
            </w:r>
            <w:r>
              <w:rPr>
                <w:noProof/>
                <w:webHidden/>
              </w:rPr>
              <w:tab/>
            </w:r>
            <w:r>
              <w:rPr>
                <w:noProof/>
                <w:webHidden/>
              </w:rPr>
              <w:fldChar w:fldCharType="begin"/>
            </w:r>
            <w:r>
              <w:rPr>
                <w:noProof/>
                <w:webHidden/>
              </w:rPr>
              <w:instrText xml:space="preserve"> PAGEREF _Toc493320089 \h </w:instrText>
            </w:r>
          </w:ins>
          <w:r>
            <w:rPr>
              <w:noProof/>
              <w:webHidden/>
            </w:rPr>
          </w:r>
          <w:r>
            <w:rPr>
              <w:noProof/>
              <w:webHidden/>
            </w:rPr>
            <w:fldChar w:fldCharType="separate"/>
          </w:r>
          <w:ins w:id="138" w:author="Microsoft Office User" w:date="2017-09-16T10:12:00Z">
            <w:r>
              <w:rPr>
                <w:noProof/>
                <w:webHidden/>
              </w:rPr>
              <w:t>8</w:t>
            </w:r>
            <w:r>
              <w:rPr>
                <w:noProof/>
                <w:webHidden/>
              </w:rPr>
              <w:fldChar w:fldCharType="end"/>
            </w:r>
            <w:r w:rsidRPr="00BA5F20">
              <w:rPr>
                <w:rStyle w:val="Hyperlink"/>
                <w:noProof/>
              </w:rPr>
              <w:fldChar w:fldCharType="end"/>
            </w:r>
          </w:ins>
        </w:p>
        <w:p w14:paraId="4B95595E" w14:textId="77777777" w:rsidR="00C3634B" w:rsidRDefault="00C3634B">
          <w:pPr>
            <w:pStyle w:val="TOC1"/>
            <w:tabs>
              <w:tab w:val="right" w:leader="dot" w:pos="9010"/>
            </w:tabs>
            <w:rPr>
              <w:ins w:id="139" w:author="Microsoft Office User" w:date="2017-09-16T10:12:00Z"/>
              <w:rFonts w:eastAsiaTheme="minorEastAsia"/>
              <w:b w:val="0"/>
              <w:bCs w:val="0"/>
              <w:noProof/>
            </w:rPr>
          </w:pPr>
          <w:ins w:id="14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"_Toc493320090"</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Interfaces</w:t>
            </w:r>
            <w:r>
              <w:rPr>
                <w:noProof/>
                <w:webHidden/>
              </w:rPr>
              <w:tab/>
            </w:r>
            <w:r>
              <w:rPr>
                <w:noProof/>
                <w:webHidden/>
              </w:rPr>
              <w:fldChar w:fldCharType="begin"/>
            </w:r>
            <w:r>
              <w:rPr>
                <w:noProof/>
                <w:webHidden/>
              </w:rPr>
              <w:instrText xml:space="preserve"> PAGEREF _Toc493320090 \h </w:instrText>
            </w:r>
          </w:ins>
          <w:r>
            <w:rPr>
              <w:noProof/>
              <w:webHidden/>
            </w:rPr>
          </w:r>
          <w:r>
            <w:rPr>
              <w:noProof/>
              <w:webHidden/>
            </w:rPr>
            <w:fldChar w:fldCharType="separate"/>
          </w:r>
          <w:ins w:id="141" w:author="Microsoft Office User" w:date="2017-09-16T10:12:00Z">
            <w:r>
              <w:rPr>
                <w:noProof/>
                <w:webHidden/>
              </w:rPr>
              <w:t>8</w:t>
            </w:r>
            <w:r>
              <w:rPr>
                <w:noProof/>
                <w:webHidden/>
              </w:rPr>
              <w:fldChar w:fldCharType="end"/>
            </w:r>
            <w:r w:rsidRPr="00BA5F20">
              <w:rPr>
                <w:rStyle w:val="Hyperlink"/>
                <w:noProof/>
              </w:rPr>
              <w:fldChar w:fldCharType="end"/>
            </w:r>
          </w:ins>
        </w:p>
        <w:p w14:paraId="3B924D28" w14:textId="77777777" w:rsidR="00C3634B" w:rsidRDefault="00C3634B">
          <w:pPr>
            <w:pStyle w:val="TOC2"/>
            <w:tabs>
              <w:tab w:val="right" w:leader="dot" w:pos="9010"/>
            </w:tabs>
            <w:rPr>
              <w:ins w:id="142" w:author="Microsoft Office User" w:date="2017-09-16T10:12:00Z"/>
              <w:rFonts w:eastAsiaTheme="minorEastAsia"/>
              <w:b w:val="0"/>
              <w:bCs w:val="0"/>
              <w:noProof/>
              <w:sz w:val="24"/>
              <w:szCs w:val="24"/>
            </w:rPr>
          </w:pPr>
          <w:ins w:id="14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"_Toc493320091"</w:instrText>
            </w:r>
            <w:r w:rsidRPr="00BA5F20">
              <w:rPr>
                <w:rStyle w:val="Hyperlink"/>
                <w:noProof/>
              </w:rPr>
              <w:instrText xml:space="preserve"> </w:instrText>
            </w:r>
            <w:r w:rsidRPr="00BA5F20">
              <w:rPr>
                <w:rStyle w:val="Hyperlink"/>
                <w:noProof/>
              </w:rPr>
              <w:fldChar w:fldCharType="separate"/>
            </w:r>
            <w:r w:rsidRPr="00BA5F20">
              <w:rPr>
                <w:rStyle w:val="Hyperlink"/>
                <w:noProof/>
              </w:rPr>
              <w:t>Chaincode invoke functions</w:t>
            </w:r>
            <w:r>
              <w:rPr>
                <w:noProof/>
                <w:webHidden/>
              </w:rPr>
              <w:tab/>
            </w:r>
            <w:r>
              <w:rPr>
                <w:noProof/>
                <w:webHidden/>
              </w:rPr>
              <w:fldChar w:fldCharType="begin"/>
            </w:r>
            <w:r>
              <w:rPr>
                <w:noProof/>
                <w:webHidden/>
              </w:rPr>
              <w:instrText xml:space="preserve"> PAGEREF _Toc493320091 \h </w:instrText>
            </w:r>
          </w:ins>
          <w:r>
            <w:rPr>
              <w:noProof/>
              <w:webHidden/>
            </w:rPr>
          </w:r>
          <w:r>
            <w:rPr>
              <w:noProof/>
              <w:webHidden/>
            </w:rPr>
            <w:fldChar w:fldCharType="separate"/>
          </w:r>
          <w:ins w:id="144" w:author="Microsoft Office User" w:date="2017-09-16T10:12:00Z">
            <w:r>
              <w:rPr>
                <w:noProof/>
                <w:webHidden/>
              </w:rPr>
              <w:t>8</w:t>
            </w:r>
            <w:r>
              <w:rPr>
                <w:noProof/>
                <w:webHidden/>
              </w:rPr>
              <w:fldChar w:fldCharType="end"/>
            </w:r>
            <w:r w:rsidRPr="00BA5F20">
              <w:rPr>
                <w:rStyle w:val="Hyperlink"/>
                <w:noProof/>
              </w:rPr>
              <w:fldChar w:fldCharType="end"/>
            </w:r>
          </w:ins>
        </w:p>
        <w:p w14:paraId="76A6C17C" w14:textId="77777777" w:rsidR="00C3634B" w:rsidRDefault="00C3634B">
          <w:pPr>
            <w:pStyle w:val="TOC2"/>
            <w:tabs>
              <w:tab w:val="right" w:leader="dot" w:pos="9010"/>
            </w:tabs>
            <w:rPr>
              <w:ins w:id="145" w:author="Microsoft Office User" w:date="2017-09-16T10:12:00Z"/>
              <w:rFonts w:eastAsiaTheme="minorEastAsia"/>
              <w:b w:val="0"/>
              <w:bCs w:val="0"/>
              <w:noProof/>
              <w:sz w:val="24"/>
              <w:szCs w:val="24"/>
            </w:rPr>
          </w:pPr>
          <w:ins w:id="14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"_Toc493320092"</w:instrText>
            </w:r>
            <w:r w:rsidRPr="00BA5F20">
              <w:rPr>
                <w:rStyle w:val="Hyperlink"/>
                <w:noProof/>
              </w:rPr>
              <w:instrText xml:space="preserve"> </w:instrText>
            </w:r>
            <w:r w:rsidRPr="00BA5F20">
              <w:rPr>
                <w:rStyle w:val="Hyperlink"/>
                <w:noProof/>
              </w:rPr>
              <w:fldChar w:fldCharType="separate"/>
            </w:r>
            <w:r w:rsidRPr="00BA5F20">
              <w:rPr>
                <w:rStyle w:val="Hyperlink"/>
                <w:noProof/>
              </w:rPr>
              <w:t>Parser interface</w:t>
            </w:r>
            <w:r>
              <w:rPr>
                <w:noProof/>
                <w:webHidden/>
              </w:rPr>
              <w:tab/>
            </w:r>
            <w:r>
              <w:rPr>
                <w:noProof/>
                <w:webHidden/>
              </w:rPr>
              <w:fldChar w:fldCharType="begin"/>
            </w:r>
            <w:r>
              <w:rPr>
                <w:noProof/>
                <w:webHidden/>
              </w:rPr>
              <w:instrText xml:space="preserve"> PAGEREF _Toc493320092 \h </w:instrText>
            </w:r>
          </w:ins>
          <w:r>
            <w:rPr>
              <w:noProof/>
              <w:webHidden/>
            </w:rPr>
          </w:r>
          <w:r>
            <w:rPr>
              <w:noProof/>
              <w:webHidden/>
            </w:rPr>
            <w:fldChar w:fldCharType="separate"/>
          </w:r>
          <w:ins w:id="147" w:author="Microsoft Office User" w:date="2017-09-16T10:12:00Z">
            <w:r>
              <w:rPr>
                <w:noProof/>
                <w:webHidden/>
              </w:rPr>
              <w:t>8</w:t>
            </w:r>
            <w:r>
              <w:rPr>
                <w:noProof/>
                <w:webHidden/>
              </w:rPr>
              <w:fldChar w:fldCharType="end"/>
            </w:r>
            <w:r w:rsidRPr="00BA5F20">
              <w:rPr>
                <w:rStyle w:val="Hyperlink"/>
                <w:noProof/>
              </w:rPr>
              <w:fldChar w:fldCharType="end"/>
            </w:r>
          </w:ins>
        </w:p>
        <w:p w14:paraId="76599699" w14:textId="77777777" w:rsidR="00C3634B" w:rsidRDefault="00C3634B">
          <w:pPr>
            <w:pStyle w:val="TOC2"/>
            <w:tabs>
              <w:tab w:val="right" w:leader="dot" w:pos="9010"/>
            </w:tabs>
            <w:rPr>
              <w:ins w:id="148" w:author="Microsoft Office User" w:date="2017-09-16T10:12:00Z"/>
              <w:rFonts w:eastAsiaTheme="minorEastAsia"/>
              <w:b w:val="0"/>
              <w:bCs w:val="0"/>
              <w:noProof/>
              <w:sz w:val="24"/>
              <w:szCs w:val="24"/>
            </w:rPr>
          </w:pPr>
          <w:ins w:id="14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"_Toc493320093"</w:instrText>
            </w:r>
            <w:r w:rsidRPr="00BA5F20">
              <w:rPr>
                <w:rStyle w:val="Hyperlink"/>
                <w:noProof/>
              </w:rPr>
              <w:instrText xml:space="preserve"> </w:instrText>
            </w:r>
            <w:r w:rsidRPr="00BA5F20">
              <w:rPr>
                <w:rStyle w:val="Hyperlink"/>
                <w:noProof/>
              </w:rPr>
              <w:fldChar w:fldCharType="separate"/>
            </w:r>
            <w:r w:rsidRPr="00BA5F20">
              <w:rPr>
                <w:rStyle w:val="Hyperlink"/>
                <w:noProof/>
              </w:rPr>
              <w:t>Planner interface</w:t>
            </w:r>
            <w:r>
              <w:rPr>
                <w:noProof/>
                <w:webHidden/>
              </w:rPr>
              <w:tab/>
            </w:r>
            <w:r>
              <w:rPr>
                <w:noProof/>
                <w:webHidden/>
              </w:rPr>
              <w:fldChar w:fldCharType="begin"/>
            </w:r>
            <w:r>
              <w:rPr>
                <w:noProof/>
                <w:webHidden/>
              </w:rPr>
              <w:instrText xml:space="preserve"> PAGEREF _Toc493320093 \h </w:instrText>
            </w:r>
          </w:ins>
          <w:r>
            <w:rPr>
              <w:noProof/>
              <w:webHidden/>
            </w:rPr>
          </w:r>
          <w:r>
            <w:rPr>
              <w:noProof/>
              <w:webHidden/>
            </w:rPr>
            <w:fldChar w:fldCharType="separate"/>
          </w:r>
          <w:ins w:id="150" w:author="Microsoft Office User" w:date="2017-09-16T10:12:00Z">
            <w:r>
              <w:rPr>
                <w:noProof/>
                <w:webHidden/>
              </w:rPr>
              <w:t>8</w:t>
            </w:r>
            <w:r>
              <w:rPr>
                <w:noProof/>
                <w:webHidden/>
              </w:rPr>
              <w:fldChar w:fldCharType="end"/>
            </w:r>
            <w:r w:rsidRPr="00BA5F20">
              <w:rPr>
                <w:rStyle w:val="Hyperlink"/>
                <w:noProof/>
              </w:rPr>
              <w:fldChar w:fldCharType="end"/>
            </w:r>
          </w:ins>
        </w:p>
        <w:p w14:paraId="65F362CA" w14:textId="77777777" w:rsidR="00C3634B" w:rsidRDefault="00C3634B">
          <w:pPr>
            <w:pStyle w:val="TOC2"/>
            <w:tabs>
              <w:tab w:val="right" w:leader="dot" w:pos="9010"/>
            </w:tabs>
            <w:rPr>
              <w:ins w:id="151" w:author="Microsoft Office User" w:date="2017-09-16T10:12:00Z"/>
              <w:rFonts w:eastAsiaTheme="minorEastAsia"/>
              <w:b w:val="0"/>
              <w:bCs w:val="0"/>
              <w:noProof/>
              <w:sz w:val="24"/>
              <w:szCs w:val="24"/>
            </w:rPr>
          </w:pPr>
          <w:ins w:id="15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"_Toc493320094"</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 interface</w:t>
            </w:r>
            <w:r>
              <w:rPr>
                <w:noProof/>
                <w:webHidden/>
              </w:rPr>
              <w:tab/>
            </w:r>
            <w:r>
              <w:rPr>
                <w:noProof/>
                <w:webHidden/>
              </w:rPr>
              <w:fldChar w:fldCharType="begin"/>
            </w:r>
            <w:r>
              <w:rPr>
                <w:noProof/>
                <w:webHidden/>
              </w:rPr>
              <w:instrText xml:space="preserve"> PAGEREF _Toc493320094 \h </w:instrText>
            </w:r>
          </w:ins>
          <w:r>
            <w:rPr>
              <w:noProof/>
              <w:webHidden/>
            </w:rPr>
          </w:r>
          <w:r>
            <w:rPr>
              <w:noProof/>
              <w:webHidden/>
            </w:rPr>
            <w:fldChar w:fldCharType="separate"/>
          </w:r>
          <w:ins w:id="153" w:author="Microsoft Office User" w:date="2017-09-16T10:12:00Z">
            <w:r>
              <w:rPr>
                <w:noProof/>
                <w:webHidden/>
              </w:rPr>
              <w:t>8</w:t>
            </w:r>
            <w:r>
              <w:rPr>
                <w:noProof/>
                <w:webHidden/>
              </w:rPr>
              <w:fldChar w:fldCharType="end"/>
            </w:r>
            <w:r w:rsidRPr="00BA5F20">
              <w:rPr>
                <w:rStyle w:val="Hyperlink"/>
                <w:noProof/>
              </w:rPr>
              <w:fldChar w:fldCharType="end"/>
            </w:r>
          </w:ins>
        </w:p>
        <w:p w14:paraId="4521DF49" w14:textId="77777777" w:rsidR="00C3634B" w:rsidRDefault="00C3634B">
          <w:pPr>
            <w:pStyle w:val="TOC2"/>
            <w:tabs>
              <w:tab w:val="right" w:leader="dot" w:pos="9010"/>
            </w:tabs>
            <w:rPr>
              <w:ins w:id="154" w:author="Microsoft Office User" w:date="2017-09-16T10:12:00Z"/>
              <w:rFonts w:eastAsiaTheme="minorEastAsia"/>
              <w:b w:val="0"/>
              <w:bCs w:val="0"/>
              <w:noProof/>
              <w:sz w:val="24"/>
              <w:szCs w:val="24"/>
            </w:rPr>
          </w:pPr>
          <w:ins w:id="15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"_Toc493320095"</w:instrText>
            </w:r>
            <w:r w:rsidRPr="00BA5F20">
              <w:rPr>
                <w:rStyle w:val="Hyperlink"/>
                <w:noProof/>
              </w:rPr>
              <w:instrText xml:space="preserve"> </w:instrText>
            </w:r>
            <w:r w:rsidRPr="00BA5F20">
              <w:rPr>
                <w:rStyle w:val="Hyperlink"/>
                <w:noProof/>
              </w:rPr>
              <w:fldChar w:fldCharType="separate"/>
            </w:r>
            <w:r w:rsidRPr="00BA5F20">
              <w:rPr>
                <w:rStyle w:val="Hyperlink"/>
                <w:noProof/>
              </w:rPr>
              <w:t>Fabric client interface</w:t>
            </w:r>
            <w:r>
              <w:rPr>
                <w:noProof/>
                <w:webHidden/>
              </w:rPr>
              <w:tab/>
            </w:r>
            <w:r>
              <w:rPr>
                <w:noProof/>
                <w:webHidden/>
              </w:rPr>
              <w:fldChar w:fldCharType="begin"/>
            </w:r>
            <w:r>
              <w:rPr>
                <w:noProof/>
                <w:webHidden/>
              </w:rPr>
              <w:instrText xml:space="preserve"> PAGEREF _Toc493320095 \h </w:instrText>
            </w:r>
          </w:ins>
          <w:r>
            <w:rPr>
              <w:noProof/>
              <w:webHidden/>
            </w:rPr>
          </w:r>
          <w:r>
            <w:rPr>
              <w:noProof/>
              <w:webHidden/>
            </w:rPr>
            <w:fldChar w:fldCharType="separate"/>
          </w:r>
          <w:ins w:id="156" w:author="Microsoft Office User" w:date="2017-09-16T10:12:00Z">
            <w:r>
              <w:rPr>
                <w:noProof/>
                <w:webHidden/>
              </w:rPr>
              <w:t>8</w:t>
            </w:r>
            <w:r>
              <w:rPr>
                <w:noProof/>
                <w:webHidden/>
              </w:rPr>
              <w:fldChar w:fldCharType="end"/>
            </w:r>
            <w:r w:rsidRPr="00BA5F20">
              <w:rPr>
                <w:rStyle w:val="Hyperlink"/>
                <w:noProof/>
              </w:rPr>
              <w:fldChar w:fldCharType="end"/>
            </w:r>
          </w:ins>
        </w:p>
        <w:p w14:paraId="3F7FCFAF" w14:textId="77777777" w:rsidR="00C3634B" w:rsidRDefault="00C3634B">
          <w:pPr>
            <w:pStyle w:val="TOC1"/>
            <w:tabs>
              <w:tab w:val="right" w:leader="dot" w:pos="9010"/>
            </w:tabs>
            <w:rPr>
              <w:ins w:id="157" w:author="Microsoft Office User" w:date="2017-09-16T10:12:00Z"/>
              <w:rFonts w:eastAsiaTheme="minorEastAsia"/>
              <w:b w:val="0"/>
              <w:bCs w:val="0"/>
              <w:noProof/>
            </w:rPr>
          </w:pPr>
          <w:ins w:id="158"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"_Toc493320096"</w:instrText>
            </w:r>
            <w:r w:rsidRPr="00BA5F20">
              <w:rPr>
                <w:rStyle w:val="Hyperlink"/>
                <w:noProof/>
              </w:rPr>
              <w:instrText xml:space="preserve"> </w:instrText>
            </w:r>
            <w:r w:rsidRPr="00BA5F20">
              <w:rPr>
                <w:rStyle w:val="Hyperlink"/>
                <w:noProof/>
              </w:rPr>
              <w:fldChar w:fldCharType="separate"/>
            </w:r>
            <w:r w:rsidRPr="00BA5F20">
              <w:rPr>
                <w:rStyle w:val="Hyperlink"/>
                <w:noProof/>
              </w:rPr>
              <w:t>Detailed component design</w:t>
            </w:r>
            <w:r>
              <w:rPr>
                <w:noProof/>
                <w:webHidden/>
              </w:rPr>
              <w:tab/>
            </w:r>
            <w:r>
              <w:rPr>
                <w:noProof/>
                <w:webHidden/>
              </w:rPr>
              <w:fldChar w:fldCharType="begin"/>
            </w:r>
            <w:r>
              <w:rPr>
                <w:noProof/>
                <w:webHidden/>
              </w:rPr>
              <w:instrText xml:space="preserve"> PAGEREF _Toc493320096 \h </w:instrText>
            </w:r>
          </w:ins>
          <w:r>
            <w:rPr>
              <w:noProof/>
              <w:webHidden/>
            </w:rPr>
          </w:r>
          <w:r>
            <w:rPr>
              <w:noProof/>
              <w:webHidden/>
            </w:rPr>
            <w:fldChar w:fldCharType="separate"/>
          </w:r>
          <w:ins w:id="159" w:author="Microsoft Office User" w:date="2017-09-16T10:12:00Z">
            <w:r>
              <w:rPr>
                <w:noProof/>
                <w:webHidden/>
              </w:rPr>
              <w:t>9</w:t>
            </w:r>
            <w:r>
              <w:rPr>
                <w:noProof/>
                <w:webHidden/>
              </w:rPr>
              <w:fldChar w:fldCharType="end"/>
            </w:r>
            <w:r w:rsidRPr="00BA5F20">
              <w:rPr>
                <w:rStyle w:val="Hyperlink"/>
                <w:noProof/>
              </w:rPr>
              <w:fldChar w:fldCharType="end"/>
            </w:r>
          </w:ins>
        </w:p>
        <w:p w14:paraId="254F3016" w14:textId="77777777" w:rsidR="00C3634B" w:rsidRDefault="00C3634B">
          <w:pPr>
            <w:pStyle w:val="TOC2"/>
            <w:tabs>
              <w:tab w:val="right" w:leader="dot" w:pos="9010"/>
            </w:tabs>
            <w:rPr>
              <w:ins w:id="160" w:author="Microsoft Office User" w:date="2017-09-16T10:12:00Z"/>
              <w:rFonts w:eastAsiaTheme="minorEastAsia"/>
              <w:b w:val="0"/>
              <w:bCs w:val="0"/>
              <w:noProof/>
              <w:sz w:val="24"/>
              <w:szCs w:val="24"/>
            </w:rPr>
          </w:pPr>
          <w:ins w:id="161"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"_Toc493320097"</w:instrText>
            </w:r>
            <w:r w:rsidRPr="00BA5F20">
              <w:rPr>
                <w:rStyle w:val="Hyperlink"/>
                <w:noProof/>
              </w:rPr>
              <w:instrText xml:space="preserve"> </w:instrText>
            </w:r>
            <w:r w:rsidRPr="00BA5F20">
              <w:rPr>
                <w:rStyle w:val="Hyperlink"/>
                <w:noProof/>
              </w:rPr>
              <w:fldChar w:fldCharType="separate"/>
            </w:r>
            <w:r w:rsidRPr="00BA5F20">
              <w:rPr>
                <w:rStyle w:val="Hyperlink"/>
                <w:noProof/>
              </w:rPr>
              <w:t>Executor</w:t>
            </w:r>
            <w:r>
              <w:rPr>
                <w:noProof/>
                <w:webHidden/>
              </w:rPr>
              <w:tab/>
            </w:r>
            <w:r>
              <w:rPr>
                <w:noProof/>
                <w:webHidden/>
              </w:rPr>
              <w:fldChar w:fldCharType="begin"/>
            </w:r>
            <w:r>
              <w:rPr>
                <w:noProof/>
                <w:webHidden/>
              </w:rPr>
              <w:instrText xml:space="preserve"> PAGEREF _Toc493320097 \h </w:instrText>
            </w:r>
          </w:ins>
          <w:r>
            <w:rPr>
              <w:noProof/>
              <w:webHidden/>
            </w:rPr>
          </w:r>
          <w:r>
            <w:rPr>
              <w:noProof/>
              <w:webHidden/>
            </w:rPr>
            <w:fldChar w:fldCharType="separate"/>
          </w:r>
          <w:ins w:id="162" w:author="Microsoft Office User" w:date="2017-09-16T10:12:00Z">
            <w:r>
              <w:rPr>
                <w:noProof/>
                <w:webHidden/>
              </w:rPr>
              <w:t>9</w:t>
            </w:r>
            <w:r>
              <w:rPr>
                <w:noProof/>
                <w:webHidden/>
              </w:rPr>
              <w:fldChar w:fldCharType="end"/>
            </w:r>
            <w:r w:rsidRPr="00BA5F20">
              <w:rPr>
                <w:rStyle w:val="Hyperlink"/>
                <w:noProof/>
              </w:rPr>
              <w:fldChar w:fldCharType="end"/>
            </w:r>
          </w:ins>
        </w:p>
        <w:p w14:paraId="69F488B7" w14:textId="77777777" w:rsidR="00C3634B" w:rsidRDefault="00C3634B">
          <w:pPr>
            <w:pStyle w:val="TOC1"/>
            <w:tabs>
              <w:tab w:val="right" w:leader="dot" w:pos="9010"/>
            </w:tabs>
            <w:rPr>
              <w:ins w:id="163" w:author="Microsoft Office User" w:date="2017-09-16T10:12:00Z"/>
              <w:rFonts w:eastAsiaTheme="minorEastAsia"/>
              <w:b w:val="0"/>
              <w:bCs w:val="0"/>
              <w:noProof/>
            </w:rPr>
          </w:pPr>
          <w:ins w:id="164"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"_Toc493320098"</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Development plan</w:t>
            </w:r>
            <w:r>
              <w:rPr>
                <w:noProof/>
                <w:webHidden/>
              </w:rPr>
              <w:tab/>
            </w:r>
            <w:r>
              <w:rPr>
                <w:noProof/>
                <w:webHidden/>
              </w:rPr>
              <w:fldChar w:fldCharType="begin"/>
            </w:r>
            <w:r>
              <w:rPr>
                <w:noProof/>
                <w:webHidden/>
              </w:rPr>
              <w:instrText xml:space="preserve"> PAGEREF _Toc493320098 \h </w:instrText>
            </w:r>
          </w:ins>
          <w:r>
            <w:rPr>
              <w:noProof/>
              <w:webHidden/>
            </w:rPr>
          </w:r>
          <w:r>
            <w:rPr>
              <w:noProof/>
              <w:webHidden/>
            </w:rPr>
            <w:fldChar w:fldCharType="separate"/>
          </w:r>
          <w:ins w:id="165" w:author="Microsoft Office User" w:date="2017-09-16T10:12:00Z">
            <w:r>
              <w:rPr>
                <w:noProof/>
                <w:webHidden/>
              </w:rPr>
              <w:t>9</w:t>
            </w:r>
            <w:r>
              <w:rPr>
                <w:noProof/>
                <w:webHidden/>
              </w:rPr>
              <w:fldChar w:fldCharType="end"/>
            </w:r>
            <w:r w:rsidRPr="00BA5F20">
              <w:rPr>
                <w:rStyle w:val="Hyperlink"/>
                <w:noProof/>
              </w:rPr>
              <w:fldChar w:fldCharType="end"/>
            </w:r>
          </w:ins>
        </w:p>
        <w:p w14:paraId="652DD4AE" w14:textId="77777777" w:rsidR="00C3634B" w:rsidRDefault="00C3634B">
          <w:pPr>
            <w:pStyle w:val="TOC2"/>
            <w:tabs>
              <w:tab w:val="right" w:leader="dot" w:pos="9010"/>
            </w:tabs>
            <w:rPr>
              <w:ins w:id="166" w:author="Microsoft Office User" w:date="2017-09-16T10:12:00Z"/>
              <w:rFonts w:eastAsiaTheme="minorEastAsia"/>
              <w:b w:val="0"/>
              <w:bCs w:val="0"/>
              <w:noProof/>
              <w:sz w:val="24"/>
              <w:szCs w:val="24"/>
            </w:rPr>
          </w:pPr>
          <w:ins w:id="167"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"_Toc493320099"</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Feature specification for prototype</w:t>
            </w:r>
            <w:r>
              <w:rPr>
                <w:noProof/>
                <w:webHidden/>
              </w:rPr>
              <w:tab/>
            </w:r>
            <w:r>
              <w:rPr>
                <w:noProof/>
                <w:webHidden/>
              </w:rPr>
              <w:fldChar w:fldCharType="begin"/>
            </w:r>
            <w:r>
              <w:rPr>
                <w:noProof/>
                <w:webHidden/>
              </w:rPr>
              <w:instrText xml:space="preserve"> PAGEREF _Toc493320099 \h </w:instrText>
            </w:r>
          </w:ins>
          <w:r>
            <w:rPr>
              <w:noProof/>
              <w:webHidden/>
            </w:rPr>
          </w:r>
          <w:r>
            <w:rPr>
              <w:noProof/>
              <w:webHidden/>
            </w:rPr>
            <w:fldChar w:fldCharType="separate"/>
          </w:r>
          <w:ins w:id="168" w:author="Microsoft Office User" w:date="2017-09-16T10:12:00Z">
            <w:r>
              <w:rPr>
                <w:noProof/>
                <w:webHidden/>
              </w:rPr>
              <w:t>9</w:t>
            </w:r>
            <w:r>
              <w:rPr>
                <w:noProof/>
                <w:webHidden/>
              </w:rPr>
              <w:fldChar w:fldCharType="end"/>
            </w:r>
            <w:r w:rsidRPr="00BA5F20">
              <w:rPr>
                <w:rStyle w:val="Hyperlink"/>
                <w:noProof/>
              </w:rPr>
              <w:fldChar w:fldCharType="end"/>
            </w:r>
          </w:ins>
        </w:p>
        <w:p w14:paraId="2A450F3F" w14:textId="77777777" w:rsidR="00C3634B" w:rsidRDefault="00C3634B">
          <w:pPr>
            <w:pStyle w:val="TOC3"/>
            <w:tabs>
              <w:tab w:val="right" w:leader="dot" w:pos="9010"/>
            </w:tabs>
            <w:rPr>
              <w:ins w:id="169" w:author="Microsoft Office User" w:date="2017-09-16T10:12:00Z"/>
              <w:rFonts w:eastAsiaTheme="minorEastAsia"/>
              <w:noProof/>
              <w:sz w:val="24"/>
              <w:szCs w:val="24"/>
            </w:rPr>
          </w:pPr>
          <w:ins w:id="170"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"_Toc493320100"</w:instrText>
            </w:r>
            <w:r w:rsidRPr="00BA5F20">
              <w:rPr>
                <w:rStyle w:val="Hyperlink"/>
                <w:noProof/>
              </w:rPr>
              <w:instrText xml:space="preserve"> </w:instrText>
            </w:r>
            <w:r w:rsidRPr="00BA5F20">
              <w:rPr>
                <w:rStyle w:val="Hyperlink"/>
                <w:noProof/>
              </w:rPr>
              <w:fldChar w:fldCharType="separate"/>
            </w:r>
            <w:r w:rsidRPr="00BA5F20">
              <w:rPr>
                <w:rStyle w:val="Hyperlink"/>
                <w:noProof/>
              </w:rPr>
              <w:t>Data definition</w:t>
            </w:r>
            <w:r>
              <w:rPr>
                <w:noProof/>
                <w:webHidden/>
              </w:rPr>
              <w:tab/>
            </w:r>
            <w:r>
              <w:rPr>
                <w:noProof/>
                <w:webHidden/>
              </w:rPr>
              <w:fldChar w:fldCharType="begin"/>
            </w:r>
            <w:r>
              <w:rPr>
                <w:noProof/>
                <w:webHidden/>
              </w:rPr>
              <w:instrText xml:space="preserve"> PAGEREF _Toc493320100 \h </w:instrText>
            </w:r>
          </w:ins>
          <w:r>
            <w:rPr>
              <w:noProof/>
              <w:webHidden/>
            </w:rPr>
          </w:r>
          <w:r>
            <w:rPr>
              <w:noProof/>
              <w:webHidden/>
            </w:rPr>
            <w:fldChar w:fldCharType="separate"/>
          </w:r>
          <w:ins w:id="171" w:author="Microsoft Office User" w:date="2017-09-16T10:12:00Z">
            <w:r>
              <w:rPr>
                <w:noProof/>
                <w:webHidden/>
              </w:rPr>
              <w:t>9</w:t>
            </w:r>
            <w:r>
              <w:rPr>
                <w:noProof/>
                <w:webHidden/>
              </w:rPr>
              <w:fldChar w:fldCharType="end"/>
            </w:r>
            <w:r w:rsidRPr="00BA5F20">
              <w:rPr>
                <w:rStyle w:val="Hyperlink"/>
                <w:noProof/>
              </w:rPr>
              <w:fldChar w:fldCharType="end"/>
            </w:r>
          </w:ins>
        </w:p>
        <w:p w14:paraId="3666BD47" w14:textId="77777777" w:rsidR="00C3634B" w:rsidRDefault="00C3634B">
          <w:pPr>
            <w:pStyle w:val="TOC3"/>
            <w:tabs>
              <w:tab w:val="right" w:leader="dot" w:pos="9010"/>
            </w:tabs>
            <w:rPr>
              <w:ins w:id="172" w:author="Microsoft Office User" w:date="2017-09-16T10:12:00Z"/>
              <w:rFonts w:eastAsiaTheme="minorEastAsia"/>
              <w:noProof/>
              <w:sz w:val="24"/>
              <w:szCs w:val="24"/>
            </w:rPr>
          </w:pPr>
          <w:ins w:id="173"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"_Toc493320101"</w:instrText>
            </w:r>
            <w:r w:rsidRPr="00BA5F20">
              <w:rPr>
                <w:rStyle w:val="Hyperlink"/>
                <w:noProof/>
              </w:rPr>
              <w:instrText xml:space="preserve"> </w:instrText>
            </w:r>
            <w:r w:rsidRPr="00BA5F20">
              <w:rPr>
                <w:rStyle w:val="Hyperlink"/>
                <w:noProof/>
              </w:rPr>
              <w:fldChar w:fldCharType="separate"/>
            </w:r>
            <w:r w:rsidRPr="00BA5F20">
              <w:rPr>
                <w:rStyle w:val="Hyperlink"/>
                <w:noProof/>
              </w:rPr>
              <w:t>Data manipulation</w:t>
            </w:r>
            <w:r>
              <w:rPr>
                <w:noProof/>
                <w:webHidden/>
              </w:rPr>
              <w:tab/>
            </w:r>
            <w:r>
              <w:rPr>
                <w:noProof/>
                <w:webHidden/>
              </w:rPr>
              <w:fldChar w:fldCharType="begin"/>
            </w:r>
            <w:r>
              <w:rPr>
                <w:noProof/>
                <w:webHidden/>
              </w:rPr>
              <w:instrText xml:space="preserve"> PAGEREF _Toc493320101 \h </w:instrText>
            </w:r>
          </w:ins>
          <w:r>
            <w:rPr>
              <w:noProof/>
              <w:webHidden/>
            </w:rPr>
          </w:r>
          <w:r>
            <w:rPr>
              <w:noProof/>
              <w:webHidden/>
            </w:rPr>
            <w:fldChar w:fldCharType="separate"/>
          </w:r>
          <w:ins w:id="174" w:author="Microsoft Office User" w:date="2017-09-16T10:12:00Z">
            <w:r>
              <w:rPr>
                <w:noProof/>
                <w:webHidden/>
              </w:rPr>
              <w:t>9</w:t>
            </w:r>
            <w:r>
              <w:rPr>
                <w:noProof/>
                <w:webHidden/>
              </w:rPr>
              <w:fldChar w:fldCharType="end"/>
            </w:r>
            <w:r w:rsidRPr="00BA5F20">
              <w:rPr>
                <w:rStyle w:val="Hyperlink"/>
                <w:noProof/>
              </w:rPr>
              <w:fldChar w:fldCharType="end"/>
            </w:r>
          </w:ins>
        </w:p>
        <w:p w14:paraId="1E781B05" w14:textId="77777777" w:rsidR="00C3634B" w:rsidRDefault="00C3634B">
          <w:pPr>
            <w:pStyle w:val="TOC3"/>
            <w:tabs>
              <w:tab w:val="right" w:leader="dot" w:pos="9010"/>
            </w:tabs>
            <w:rPr>
              <w:ins w:id="175" w:author="Microsoft Office User" w:date="2017-09-16T10:12:00Z"/>
              <w:rFonts w:eastAsiaTheme="minorEastAsia"/>
              <w:noProof/>
              <w:sz w:val="24"/>
              <w:szCs w:val="24"/>
            </w:rPr>
          </w:pPr>
          <w:ins w:id="176"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"_Toc493320102"</w:instrText>
            </w:r>
            <w:r w:rsidRPr="00BA5F20">
              <w:rPr>
                <w:rStyle w:val="Hyperlink"/>
                <w:noProof/>
              </w:rPr>
              <w:instrText xml:space="preserve"> </w:instrText>
            </w:r>
            <w:r w:rsidRPr="00BA5F20">
              <w:rPr>
                <w:rStyle w:val="Hyperlink"/>
                <w:noProof/>
              </w:rPr>
              <w:fldChar w:fldCharType="separate"/>
            </w:r>
            <w:r w:rsidRPr="00BA5F20">
              <w:rPr>
                <w:rStyle w:val="Hyperlink"/>
                <w:noProof/>
              </w:rPr>
              <w:t>Permissions and security</w:t>
            </w:r>
            <w:r>
              <w:rPr>
                <w:noProof/>
                <w:webHidden/>
              </w:rPr>
              <w:tab/>
            </w:r>
            <w:r>
              <w:rPr>
                <w:noProof/>
                <w:webHidden/>
              </w:rPr>
              <w:fldChar w:fldCharType="begin"/>
            </w:r>
            <w:r>
              <w:rPr>
                <w:noProof/>
                <w:webHidden/>
              </w:rPr>
              <w:instrText xml:space="preserve"> PAGEREF _Toc493320102 \h </w:instrText>
            </w:r>
          </w:ins>
          <w:r>
            <w:rPr>
              <w:noProof/>
              <w:webHidden/>
            </w:rPr>
          </w:r>
          <w:r>
            <w:rPr>
              <w:noProof/>
              <w:webHidden/>
            </w:rPr>
            <w:fldChar w:fldCharType="separate"/>
          </w:r>
          <w:ins w:id="177" w:author="Microsoft Office User" w:date="2017-09-16T10:12:00Z">
            <w:r>
              <w:rPr>
                <w:noProof/>
                <w:webHidden/>
              </w:rPr>
              <w:t>9</w:t>
            </w:r>
            <w:r>
              <w:rPr>
                <w:noProof/>
                <w:webHidden/>
              </w:rPr>
              <w:fldChar w:fldCharType="end"/>
            </w:r>
            <w:r w:rsidRPr="00BA5F20">
              <w:rPr>
                <w:rStyle w:val="Hyperlink"/>
                <w:noProof/>
              </w:rPr>
              <w:fldChar w:fldCharType="end"/>
            </w:r>
          </w:ins>
        </w:p>
        <w:p w14:paraId="00B15A93" w14:textId="77777777" w:rsidR="00C3634B" w:rsidRDefault="00C3634B">
          <w:pPr>
            <w:pStyle w:val="TOC3"/>
            <w:tabs>
              <w:tab w:val="right" w:leader="dot" w:pos="9010"/>
            </w:tabs>
            <w:rPr>
              <w:ins w:id="178" w:author="Microsoft Office User" w:date="2017-09-16T10:12:00Z"/>
              <w:rFonts w:eastAsiaTheme="minorEastAsia"/>
              <w:noProof/>
              <w:sz w:val="24"/>
              <w:szCs w:val="24"/>
            </w:rPr>
          </w:pPr>
          <w:ins w:id="179"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"_Toc493320103"</w:instrText>
            </w:r>
            <w:r w:rsidRPr="00BA5F20">
              <w:rPr>
                <w:rStyle w:val="Hyperlink"/>
                <w:noProof/>
              </w:rPr>
              <w:instrText xml:space="preserve"> </w:instrText>
            </w:r>
            <w:r w:rsidRPr="00BA5F20">
              <w:rPr>
                <w:rStyle w:val="Hyperlink"/>
                <w:noProof/>
              </w:rPr>
              <w:fldChar w:fldCharType="separate"/>
            </w:r>
            <w:r w:rsidRPr="00BA5F20">
              <w:rPr>
                <w:rStyle w:val="Hyperlink"/>
                <w:noProof/>
              </w:rPr>
              <w:t>Front End Protocol</w:t>
            </w:r>
            <w:r>
              <w:rPr>
                <w:noProof/>
                <w:webHidden/>
              </w:rPr>
              <w:tab/>
            </w:r>
            <w:r>
              <w:rPr>
                <w:noProof/>
                <w:webHidden/>
              </w:rPr>
              <w:fldChar w:fldCharType="begin"/>
            </w:r>
            <w:r>
              <w:rPr>
                <w:noProof/>
                <w:webHidden/>
              </w:rPr>
              <w:instrText xml:space="preserve"> PAGEREF _Toc493320103 \h </w:instrText>
            </w:r>
          </w:ins>
          <w:r>
            <w:rPr>
              <w:noProof/>
              <w:webHidden/>
            </w:rPr>
          </w:r>
          <w:r>
            <w:rPr>
              <w:noProof/>
              <w:webHidden/>
            </w:rPr>
            <w:fldChar w:fldCharType="separate"/>
          </w:r>
          <w:ins w:id="180" w:author="Microsoft Office User" w:date="2017-09-16T10:12:00Z">
            <w:r>
              <w:rPr>
                <w:noProof/>
                <w:webHidden/>
              </w:rPr>
              <w:t>9</w:t>
            </w:r>
            <w:r>
              <w:rPr>
                <w:noProof/>
                <w:webHidden/>
              </w:rPr>
              <w:fldChar w:fldCharType="end"/>
            </w:r>
            <w:r w:rsidRPr="00BA5F20">
              <w:rPr>
                <w:rStyle w:val="Hyperlink"/>
                <w:noProof/>
              </w:rPr>
              <w:fldChar w:fldCharType="end"/>
            </w:r>
          </w:ins>
        </w:p>
        <w:p w14:paraId="2EEC5F05" w14:textId="77777777" w:rsidR="00C3634B" w:rsidRDefault="00C3634B">
          <w:pPr>
            <w:pStyle w:val="TOC2"/>
            <w:tabs>
              <w:tab w:val="right" w:leader="dot" w:pos="9010"/>
            </w:tabs>
            <w:rPr>
              <w:ins w:id="181" w:author="Microsoft Office User" w:date="2017-09-16T10:12:00Z"/>
              <w:rFonts w:eastAsiaTheme="minorEastAsia"/>
              <w:b w:val="0"/>
              <w:bCs w:val="0"/>
              <w:noProof/>
              <w:sz w:val="24"/>
              <w:szCs w:val="24"/>
            </w:rPr>
          </w:pPr>
          <w:ins w:id="182"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"_Toc493320104"</w:instrText>
            </w:r>
            <w:r w:rsidRPr="00BA5F20">
              <w:rPr>
                <w:rStyle w:val="Hyperlink"/>
                <w:noProof/>
              </w:rPr>
              <w:instrText xml:space="preserve"> </w:instrText>
            </w:r>
            <w:r w:rsidRPr="00BA5F20">
              <w:rPr>
                <w:rStyle w:val="Hyperlink"/>
                <w:noProof/>
              </w:rPr>
              <w:fldChar w:fldCharType="separate"/>
            </w:r>
            <w:r w:rsidRPr="00BA5F20">
              <w:rPr>
                <w:rStyle w:val="Hyperlink"/>
                <w:noProof/>
                <w:lang w:val="en-AU"/>
              </w:rPr>
              <w:t>Development plan</w:t>
            </w:r>
            <w:r>
              <w:rPr>
                <w:noProof/>
                <w:webHidden/>
              </w:rPr>
              <w:tab/>
            </w:r>
            <w:r>
              <w:rPr>
                <w:noProof/>
                <w:webHidden/>
              </w:rPr>
              <w:fldChar w:fldCharType="begin"/>
            </w:r>
            <w:r>
              <w:rPr>
                <w:noProof/>
                <w:webHidden/>
              </w:rPr>
              <w:instrText xml:space="preserve"> PAGEREF _Toc493320104 \h </w:instrText>
            </w:r>
          </w:ins>
          <w:r>
            <w:rPr>
              <w:noProof/>
              <w:webHidden/>
            </w:rPr>
          </w:r>
          <w:r>
            <w:rPr>
              <w:noProof/>
              <w:webHidden/>
            </w:rPr>
            <w:fldChar w:fldCharType="separate"/>
          </w:r>
          <w:ins w:id="183" w:author="Microsoft Office User" w:date="2017-09-16T10:12:00Z">
            <w:r>
              <w:rPr>
                <w:noProof/>
                <w:webHidden/>
              </w:rPr>
              <w:t>9</w:t>
            </w:r>
            <w:r>
              <w:rPr>
                <w:noProof/>
                <w:webHidden/>
              </w:rPr>
              <w:fldChar w:fldCharType="end"/>
            </w:r>
            <w:r w:rsidRPr="00BA5F20">
              <w:rPr>
                <w:rStyle w:val="Hyperlink"/>
                <w:noProof/>
              </w:rPr>
              <w:fldChar w:fldCharType="end"/>
            </w:r>
          </w:ins>
        </w:p>
        <w:p w14:paraId="3D05FD56" w14:textId="77777777" w:rsidR="00C3634B" w:rsidRDefault="00C3634B">
          <w:pPr>
            <w:pStyle w:val="TOC2"/>
            <w:tabs>
              <w:tab w:val="right" w:leader="dot" w:pos="9010"/>
            </w:tabs>
            <w:rPr>
              <w:ins w:id="184" w:author="Microsoft Office User" w:date="2017-09-16T10:12:00Z"/>
              <w:rFonts w:eastAsiaTheme="minorEastAsia"/>
              <w:b w:val="0"/>
              <w:bCs w:val="0"/>
              <w:noProof/>
              <w:sz w:val="24"/>
              <w:szCs w:val="24"/>
            </w:rPr>
          </w:pPr>
          <w:ins w:id="185" w:author="Microsoft Office User" w:date="2017-09-16T10:12:00Z">
            <w:r w:rsidRPr="00BA5F20">
              <w:rPr>
                <w:rStyle w:val="Hyperlink"/>
                <w:noProof/>
              </w:rPr>
              <w:fldChar w:fldCharType="begin"/>
            </w:r>
            <w:r w:rsidRPr="00BA5F20">
              <w:rPr>
                <w:rStyle w:val="Hyperlink"/>
                <w:noProof/>
              </w:rPr>
              <w:instrText xml:space="preserve"> </w:instrText>
            </w:r>
            <w:r>
              <w:rPr>
                <w:noProof/>
              </w:rPr>
              <w:instrText>HYPERLINK \l "_Toc493320105"</w:instrText>
            </w:r>
            <w:r w:rsidRPr="00BA5F20">
              <w:rPr>
                <w:rStyle w:val="Hyperlink"/>
                <w:noProof/>
              </w:rPr>
              <w:instrText xml:space="preserve"> </w:instrText>
            </w:r>
            <w:r w:rsidRPr="00BA5F20">
              <w:rPr>
                <w:rStyle w:val="Hyperlink"/>
                <w:noProof/>
              </w:rPr>
              <w:fldChar w:fldCharType="separate"/>
            </w:r>
            <w:r w:rsidRPr="00BA5F20">
              <w:rPr>
                <w:rStyle w:val="Hyperlink"/>
                <w:noProof/>
              </w:rPr>
              <w:t>Feature Matrix</w:t>
            </w:r>
            <w:r>
              <w:rPr>
                <w:noProof/>
                <w:webHidden/>
              </w:rPr>
              <w:tab/>
            </w:r>
            <w:r>
              <w:rPr>
                <w:noProof/>
                <w:webHidden/>
              </w:rPr>
              <w:fldChar w:fldCharType="begin"/>
            </w:r>
            <w:r>
              <w:rPr>
                <w:noProof/>
                <w:webHidden/>
              </w:rPr>
              <w:instrText xml:space="preserve"> PAGEREF _Toc493320105 \h </w:instrText>
            </w:r>
          </w:ins>
          <w:r>
            <w:rPr>
              <w:noProof/>
              <w:webHidden/>
            </w:rPr>
          </w:r>
          <w:r>
            <w:rPr>
              <w:noProof/>
              <w:webHidden/>
            </w:rPr>
            <w:fldChar w:fldCharType="separate"/>
          </w:r>
          <w:ins w:id="186" w:author="Microsoft Office User" w:date="2017-09-16T10:12:00Z">
            <w:r>
              <w:rPr>
                <w:noProof/>
                <w:webHidden/>
              </w:rPr>
              <w:t>9</w:t>
            </w:r>
            <w:r>
              <w:rPr>
                <w:noProof/>
                <w:webHidden/>
              </w:rPr>
              <w:fldChar w:fldCharType="end"/>
            </w:r>
            <w:r w:rsidRPr="00BA5F20">
              <w:rPr>
                <w:rStyle w:val="Hyperlink"/>
                <w:noProof/>
              </w:rPr>
              <w:fldChar w:fldCharType="end"/>
            </w:r>
          </w:ins>
        </w:p>
        <w:p w14:paraId="30659AFC" w14:textId="0C1236B6" w:rsidR="00567577" w:rsidDel="00567577" w:rsidRDefault="00567577">
          <w:pPr>
            <w:pStyle w:val="TOC1"/>
            <w:tabs>
              <w:tab w:val="right" w:leader="dot" w:pos="9010"/>
            </w:tabs>
            <w:rPr>
              <w:del w:id="187" w:author="Microsoft Office User" w:date="2017-09-08T13:13:00Z"/>
              <w:rFonts w:eastAsiaTheme="minorEastAsia"/>
              <w:b w:val="0"/>
              <w:bCs w:val="0"/>
              <w:noProof/>
            </w:rPr>
          </w:pPr>
          <w:del w:id="188" w:author="Microsoft Office User" w:date="2017-09-08T13:13:00Z">
            <w:r w:rsidRPr="00567577" w:rsidDel="00567577">
              <w:rPr>
                <w:rStyle w:val="Hyperlink"/>
                <w:b w:val="0"/>
                <w:bCs w:val="0"/>
                <w:noProof/>
                <w:lang w:val="en-AU"/>
              </w:rPr>
              <w:delText>Change log</w:delText>
            </w:r>
            <w:r w:rsidDel="00567577">
              <w:rPr>
                <w:noProof/>
                <w:webHidden/>
              </w:rPr>
              <w:tab/>
              <w:delText>2</w:delText>
            </w:r>
          </w:del>
        </w:p>
        <w:p w14:paraId="44F795D4" w14:textId="77777777" w:rsidR="00567577" w:rsidDel="00567577" w:rsidRDefault="00567577">
          <w:pPr>
            <w:pStyle w:val="TOC1"/>
            <w:tabs>
              <w:tab w:val="right" w:leader="dot" w:pos="9010"/>
            </w:tabs>
            <w:rPr>
              <w:del w:id="189" w:author="Microsoft Office User" w:date="2017-09-08T13:13:00Z"/>
              <w:rFonts w:eastAsiaTheme="minorEastAsia"/>
              <w:b w:val="0"/>
              <w:bCs w:val="0"/>
              <w:noProof/>
            </w:rPr>
          </w:pPr>
          <w:del w:id="190" w:author="Microsoft Office User" w:date="2017-09-08T13:13:00Z">
            <w:r w:rsidRPr="00567577" w:rsidDel="00567577">
              <w:rPr>
                <w:rStyle w:val="Hyperlink"/>
                <w:b w:val="0"/>
                <w:bCs w:val="0"/>
                <w:noProof/>
                <w:lang w:val="en-AU"/>
              </w:rPr>
              <w:delText>Overview</w:delText>
            </w:r>
            <w:r w:rsidDel="00567577">
              <w:rPr>
                <w:noProof/>
                <w:webHidden/>
              </w:rPr>
              <w:tab/>
              <w:delText>2</w:delText>
            </w:r>
          </w:del>
        </w:p>
        <w:p w14:paraId="693BCF83" w14:textId="77777777" w:rsidR="00567577" w:rsidDel="00567577" w:rsidRDefault="00567577">
          <w:pPr>
            <w:pStyle w:val="TOC1"/>
            <w:tabs>
              <w:tab w:val="right" w:leader="dot" w:pos="9010"/>
            </w:tabs>
            <w:rPr>
              <w:del w:id="191" w:author="Microsoft Office User" w:date="2017-09-08T13:13:00Z"/>
              <w:rFonts w:eastAsiaTheme="minorEastAsia"/>
              <w:b w:val="0"/>
              <w:bCs w:val="0"/>
              <w:noProof/>
            </w:rPr>
          </w:pPr>
          <w:del w:id="192" w:author="Microsoft Office User" w:date="2017-09-08T13:13:00Z">
            <w:r w:rsidRPr="00567577" w:rsidDel="00567577">
              <w:rPr>
                <w:rStyle w:val="Hyperlink"/>
                <w:b w:val="0"/>
                <w:bCs w:val="0"/>
                <w:noProof/>
                <w:lang w:val="en-AU"/>
              </w:rPr>
              <w:delText>Product Rationale</w:delText>
            </w:r>
            <w:r w:rsidDel="00567577">
              <w:rPr>
                <w:noProof/>
                <w:webHidden/>
              </w:rPr>
              <w:tab/>
              <w:delText>2</w:delText>
            </w:r>
          </w:del>
        </w:p>
        <w:p w14:paraId="3694CB34" w14:textId="77777777" w:rsidR="00567577" w:rsidDel="00567577" w:rsidRDefault="00567577">
          <w:pPr>
            <w:pStyle w:val="TOC1"/>
            <w:tabs>
              <w:tab w:val="right" w:leader="dot" w:pos="9010"/>
            </w:tabs>
            <w:rPr>
              <w:del w:id="193" w:author="Microsoft Office User" w:date="2017-09-08T13:13:00Z"/>
              <w:rFonts w:eastAsiaTheme="minorEastAsia"/>
              <w:b w:val="0"/>
              <w:bCs w:val="0"/>
              <w:noProof/>
            </w:rPr>
          </w:pPr>
          <w:del w:id="194" w:author="Microsoft Office User" w:date="2017-09-08T13:13:00Z">
            <w:r w:rsidRPr="00567577" w:rsidDel="00567577">
              <w:rPr>
                <w:rStyle w:val="Hyperlink"/>
                <w:b w:val="0"/>
                <w:bCs w:val="0"/>
                <w:noProof/>
                <w:lang w:val="en-AU"/>
              </w:rPr>
              <w:delText>Architecture</w:delText>
            </w:r>
            <w:r w:rsidDel="00567577">
              <w:rPr>
                <w:noProof/>
                <w:webHidden/>
              </w:rPr>
              <w:tab/>
              <w:delText>2</w:delText>
            </w:r>
          </w:del>
        </w:p>
        <w:p w14:paraId="054451FA" w14:textId="77777777" w:rsidR="00567577" w:rsidDel="00567577" w:rsidRDefault="00567577">
          <w:pPr>
            <w:pStyle w:val="TOC1"/>
            <w:tabs>
              <w:tab w:val="right" w:leader="dot" w:pos="9010"/>
            </w:tabs>
            <w:rPr>
              <w:del w:id="195" w:author="Microsoft Office User" w:date="2017-09-08T13:13:00Z"/>
              <w:rFonts w:eastAsiaTheme="minorEastAsia"/>
              <w:b w:val="0"/>
              <w:bCs w:val="0"/>
              <w:noProof/>
            </w:rPr>
          </w:pPr>
          <w:del w:id="196" w:author="Microsoft Office User" w:date="2017-09-08T13:13:00Z">
            <w:r w:rsidRPr="00567577" w:rsidDel="00567577">
              <w:rPr>
                <w:rStyle w:val="Hyperlink"/>
                <w:b w:val="0"/>
                <w:bCs w:val="0"/>
                <w:noProof/>
                <w:lang w:val="en-AU"/>
              </w:rPr>
              <w:delText>Data structures</w:delText>
            </w:r>
            <w:r w:rsidDel="00567577">
              <w:rPr>
                <w:noProof/>
                <w:webHidden/>
              </w:rPr>
              <w:tab/>
              <w:delText>3</w:delText>
            </w:r>
          </w:del>
        </w:p>
        <w:p w14:paraId="29098D42" w14:textId="77777777" w:rsidR="00567577" w:rsidDel="00567577" w:rsidRDefault="00567577">
          <w:pPr>
            <w:pStyle w:val="TOC1"/>
            <w:tabs>
              <w:tab w:val="right" w:leader="dot" w:pos="9010"/>
            </w:tabs>
            <w:rPr>
              <w:del w:id="197" w:author="Microsoft Office User" w:date="2017-09-08T13:13:00Z"/>
              <w:rFonts w:eastAsiaTheme="minorEastAsia"/>
              <w:b w:val="0"/>
              <w:bCs w:val="0"/>
              <w:noProof/>
            </w:rPr>
          </w:pPr>
          <w:del w:id="198" w:author="Microsoft Office User" w:date="2017-09-08T13:13:00Z">
            <w:r w:rsidRPr="00567577" w:rsidDel="00567577">
              <w:rPr>
                <w:rStyle w:val="Hyperlink"/>
                <w:b w:val="0"/>
                <w:bCs w:val="0"/>
                <w:noProof/>
                <w:lang w:val="en-AU"/>
              </w:rPr>
              <w:delText>Interfaces</w:delText>
            </w:r>
            <w:r w:rsidDel="00567577">
              <w:rPr>
                <w:noProof/>
                <w:webHidden/>
              </w:rPr>
              <w:tab/>
              <w:delText>3</w:delText>
            </w:r>
          </w:del>
        </w:p>
        <w:p w14:paraId="6E7CE19C" w14:textId="77777777" w:rsidR="00567577" w:rsidDel="00567577" w:rsidRDefault="00567577">
          <w:pPr>
            <w:pStyle w:val="TOC1"/>
            <w:tabs>
              <w:tab w:val="right" w:leader="dot" w:pos="9010"/>
            </w:tabs>
            <w:rPr>
              <w:del w:id="199" w:author="Microsoft Office User" w:date="2017-09-08T13:13:00Z"/>
              <w:rFonts w:eastAsiaTheme="minorEastAsia"/>
              <w:b w:val="0"/>
              <w:bCs w:val="0"/>
              <w:noProof/>
            </w:rPr>
          </w:pPr>
          <w:del w:id="200" w:author="Microsoft Office User" w:date="2017-09-08T13:13:00Z">
            <w:r w:rsidRPr="00567577" w:rsidDel="00567577">
              <w:rPr>
                <w:rStyle w:val="Hyperlink"/>
                <w:b w:val="0"/>
                <w:bCs w:val="0"/>
                <w:noProof/>
                <w:lang w:val="en-AU"/>
              </w:rPr>
              <w:delText>Development plan</w:delText>
            </w:r>
            <w:r w:rsidDel="00567577">
              <w:rPr>
                <w:noProof/>
                <w:webHidden/>
              </w:rPr>
              <w:tab/>
              <w:delText>3</w:delText>
            </w:r>
          </w:del>
        </w:p>
        <w:p w14:paraId="45987B2F" w14:textId="47E80632" w:rsidR="00567577" w:rsidRDefault="00567577">
          <w:pPr>
            <w:rPr>
              <w:ins w:id="201" w:author="Microsoft Office User" w:date="2017-09-08T13:12:00Z"/>
            </w:rPr>
          </w:pPr>
          <w:ins w:id="202" w:author="Microsoft Office User" w:date="2017-09-08T13:12:00Z">
            <w:r>
              <w:rPr>
                <w:b/>
                <w:bCs/>
                <w:noProof/>
              </w:rPr>
              <w:fldChar w:fldCharType="end"/>
            </w:r>
          </w:ins>
        </w:p>
        <w:customXmlInsRangeStart w:id="203" w:author="Microsoft Office User" w:date="2017-09-08T13:12:00Z"/>
      </w:sdtContent>
    </w:sdt>
    <w:customXmlInsRangeEnd w:id="203"/>
    <w:p w14:paraId="2227F804" w14:textId="77777777" w:rsidR="00567577" w:rsidRPr="00567577" w:rsidRDefault="00567577">
      <w:pPr>
        <w:rPr>
          <w:ins w:id="204" w:author="Microsoft Office User" w:date="2017-09-08T13:12:00Z"/>
          <w:rPrChange w:id="205" w:author="Microsoft Office User" w:date="2017-09-08T13:12:00Z">
            <w:rPr>
              <w:ins w:id="206" w:author="Microsoft Office User" w:date="2017-09-08T13:12:00Z"/>
              <w:lang w:val="en-AU"/>
            </w:rPr>
          </w:rPrChange>
        </w:rPr>
      </w:pPr>
    </w:p>
    <w:p w14:paraId="3E124404" w14:textId="399C4A2C" w:rsidR="00567577" w:rsidRDefault="00567577">
      <w:pPr>
        <w:rPr>
          <w:ins w:id="207" w:author="Microsoft Office User" w:date="2017-09-08T13:12:00Z"/>
          <w:rFonts w:asciiTheme="majorHAnsi" w:eastAsiaTheme="majorEastAsia" w:hAnsiTheme="majorHAnsi" w:cstheme="majorBidi"/>
          <w:spacing w:val="-10"/>
          <w:kern w:val="28"/>
          <w:sz w:val="56"/>
          <w:szCs w:val="56"/>
          <w:lang w:val="en-AU"/>
        </w:rPr>
      </w:pPr>
      <w:ins w:id="208" w:author="Microsoft Office User" w:date="2017-09-08T13:12:00Z">
        <w:r>
          <w:rPr>
            <w:lang w:val="en-AU"/>
          </w:rPr>
          <w:lastRenderedPageBreak/>
          <w:br w:type="page"/>
        </w:r>
      </w:ins>
    </w:p>
    <w:p w14:paraId="3BD65E50" w14:textId="77777777" w:rsidR="00E95C49" w:rsidDel="00BB4095" w:rsidRDefault="00E95C49">
      <w:pPr>
        <w:rPr>
          <w:del w:id="209" w:author="Microsoft Office User" w:date="2017-09-08T13:09:00Z"/>
          <w:rFonts w:asciiTheme="majorHAnsi" w:eastAsiaTheme="majorEastAsia" w:hAnsiTheme="majorHAnsi" w:cstheme="majorBidi"/>
          <w:spacing w:val="-10"/>
          <w:kern w:val="28"/>
          <w:sz w:val="56"/>
          <w:szCs w:val="56"/>
          <w:lang w:val="en-AU"/>
        </w:rPr>
      </w:pPr>
    </w:p>
    <w:p w14:paraId="7D64D621" w14:textId="77777777" w:rsidR="00E95C49" w:rsidDel="00BB4095" w:rsidRDefault="00E95C49" w:rsidP="00380DCA">
      <w:pPr>
        <w:pStyle w:val="Title"/>
        <w:rPr>
          <w:del w:id="210" w:author="Microsoft Office User" w:date="2017-09-08T13:09:00Z"/>
          <w:lang w:val="en-AU"/>
        </w:rPr>
      </w:pPr>
    </w:p>
    <w:p w14:paraId="5EB5F5B9" w14:textId="77777777" w:rsidR="00E95C49" w:rsidDel="00567577" w:rsidRDefault="00E95C49" w:rsidP="00380DCA">
      <w:pPr>
        <w:pStyle w:val="Title"/>
        <w:rPr>
          <w:del w:id="211" w:author="Microsoft Office User" w:date="2017-09-08T13:13:00Z"/>
          <w:lang w:val="en-AU"/>
        </w:rPr>
      </w:pPr>
    </w:p>
    <w:p w14:paraId="109A638F" w14:textId="77777777" w:rsidR="009138D7" w:rsidRDefault="00100338" w:rsidP="00380DCA">
      <w:pPr>
        <w:pStyle w:val="Title"/>
        <w:rPr>
          <w:lang w:val="en-AU"/>
        </w:rPr>
      </w:pPr>
      <w:r>
        <w:rPr>
          <w:lang w:val="en-AU"/>
        </w:rPr>
        <w:t>Catena design specification</w:t>
      </w:r>
    </w:p>
    <w:p w14:paraId="0DEA19C7" w14:textId="77777777" w:rsidR="00380DCA" w:rsidRDefault="00380DCA">
      <w:pPr>
        <w:rPr>
          <w:lang w:val="en-AU"/>
        </w:rPr>
      </w:pPr>
    </w:p>
    <w:p w14:paraId="68EBA871" w14:textId="77777777" w:rsidR="00380DCA" w:rsidRDefault="007A0692" w:rsidP="005D00FD">
      <w:pPr>
        <w:pStyle w:val="Heading1"/>
        <w:rPr>
          <w:ins w:id="212" w:author="Microsoft Office User" w:date="2017-09-08T13:37:00Z"/>
          <w:lang w:val="en-AU"/>
        </w:rPr>
      </w:pPr>
      <w:bookmarkStart w:id="213" w:name="_Toc493320069"/>
      <w:r>
        <w:rPr>
          <w:lang w:val="en-AU"/>
        </w:rPr>
        <w:t>Overview</w:t>
      </w:r>
      <w:bookmarkEnd w:id="213"/>
    </w:p>
    <w:p w14:paraId="6BD63B9C" w14:textId="77777777" w:rsidR="004C3A57" w:rsidRPr="004C3A57" w:rsidRDefault="004C3A57">
      <w:pPr>
        <w:rPr>
          <w:rPrChange w:id="214" w:author="Microsoft Office User" w:date="2017-09-08T13:37:00Z">
            <w:rPr>
              <w:lang w:val="en-AU"/>
            </w:rPr>
          </w:rPrChange>
        </w:rPr>
        <w:pPrChange w:id="215" w:author="Microsoft Office User" w:date="2017-09-08T13:37:00Z">
          <w:pPr>
            <w:pStyle w:val="Heading1"/>
          </w:pPr>
        </w:pPrChange>
      </w:pPr>
    </w:p>
    <w:p w14:paraId="6C795406" w14:textId="2FACEE97" w:rsidR="00FD3A8D" w:rsidRDefault="00FD3A8D" w:rsidP="00FD3A8D">
      <w:pPr>
        <w:rPr>
          <w:ins w:id="216" w:author="Microsoft Office User" w:date="2017-09-08T13:20:00Z"/>
        </w:rPr>
      </w:pPr>
      <w:r w:rsidRPr="00F52EA9">
        <w:rPr>
          <w:i/>
        </w:rPr>
        <w:t>Catena</w:t>
      </w:r>
      <w:r>
        <w:t xml:space="preserve"> (development codename) is an SQL</w:t>
      </w:r>
      <w:r w:rsidR="00F52EA9">
        <w:t xml:space="preserve"> relational database utilising a Hyperledger Fabric</w:t>
      </w:r>
      <w:ins w:id="217" w:author="Microsoft Office User" w:date="2017-09-08T13:09:00Z">
        <w:r w:rsidR="008D52C9">
          <w:rPr>
            <w:rStyle w:val="EndnoteReference"/>
          </w:rPr>
          <w:endnoteReference w:id="1"/>
        </w:r>
      </w:ins>
      <w:r w:rsidR="00F52EA9">
        <w:t xml:space="preserve"> permissioned blockchain as the storage layer. The entire database engine is implemented in Go as Fabric chaincode, meaning the engine executable image integrity is verified by the system and automatically distributed to all participants.</w:t>
      </w:r>
    </w:p>
    <w:p w14:paraId="7EBDACFB" w14:textId="55425FF9" w:rsidR="003C15A2" w:rsidRPr="00FD3A8D" w:rsidRDefault="003C15A2" w:rsidP="00FD3A8D">
      <w:ins w:id="221" w:author="Microsoft Office User" w:date="2017-09-08T13:20:00Z">
        <w:r>
          <w:t xml:space="preserve">Catena is designed primarily as a </w:t>
        </w:r>
      </w:ins>
      <w:ins w:id="222" w:author="Microsoft Office User" w:date="2017-09-08T13:23:00Z">
        <w:r>
          <w:t xml:space="preserve">distributed </w:t>
        </w:r>
      </w:ins>
      <w:ins w:id="223" w:author="Microsoft Office User" w:date="2017-09-08T13:20:00Z">
        <w:r>
          <w:t xml:space="preserve">relational database server which provides all the additional advantages of blockchain technology to existing applications, with minimal porting effort. </w:t>
        </w:r>
      </w:ins>
      <w:ins w:id="224" w:author="Microsoft Office User" w:date="2017-09-08T13:25:00Z">
        <w:r w:rsidR="000C46A6">
          <w:t>It should also provide an internal or embedded SQL access layer for other chaincode programs.</w:t>
        </w:r>
      </w:ins>
      <w:ins w:id="225" w:author="Microsoft Office User" w:date="2017-09-15T09:06:00Z">
        <w:r w:rsidR="0032196F">
          <w:t xml:space="preserve"> Catena brings the ease of development and a standard, familiar environment to blockchain application developers.</w:t>
        </w:r>
      </w:ins>
    </w:p>
    <w:p w14:paraId="33A9E1A3" w14:textId="77777777" w:rsidR="007A0692" w:rsidRDefault="005D00FD" w:rsidP="005D00FD">
      <w:pPr>
        <w:pStyle w:val="Heading1"/>
        <w:rPr>
          <w:ins w:id="226" w:author="Microsoft Office User" w:date="2017-09-08T13:37:00Z"/>
          <w:lang w:val="en-AU"/>
        </w:rPr>
      </w:pPr>
      <w:bookmarkStart w:id="227" w:name="_Toc493320070"/>
      <w:r>
        <w:rPr>
          <w:lang w:val="en-AU"/>
        </w:rPr>
        <w:t>Product Rationale</w:t>
      </w:r>
      <w:bookmarkEnd w:id="227"/>
    </w:p>
    <w:p w14:paraId="14B9C2C4" w14:textId="77777777" w:rsidR="004C3A57" w:rsidRPr="004C3A57" w:rsidRDefault="004C3A57">
      <w:pPr>
        <w:rPr>
          <w:ins w:id="228" w:author="Microsoft Office User" w:date="2017-09-08T13:20:00Z"/>
          <w:rPrChange w:id="229" w:author="Microsoft Office User" w:date="2017-09-08T13:37:00Z">
            <w:rPr>
              <w:ins w:id="230" w:author="Microsoft Office User" w:date="2017-09-08T13:20:00Z"/>
              <w:lang w:val="en-AU"/>
            </w:rPr>
          </w:rPrChange>
        </w:rPr>
        <w:pPrChange w:id="231" w:author="Microsoft Office User" w:date="2017-09-08T13:37:00Z">
          <w:pPr>
            <w:pStyle w:val="Heading1"/>
          </w:pPr>
        </w:pPrChange>
      </w:pPr>
    </w:p>
    <w:p w14:paraId="29446484" w14:textId="666EDBE6" w:rsidR="00CA6E05" w:rsidRPr="004C3A57" w:rsidRDefault="0029048E">
      <w:pPr>
        <w:rPr>
          <w:ins w:id="232" w:author="Microsoft Office User" w:date="2017-09-08T13:20:00Z"/>
          <w:b/>
          <w:rPrChange w:id="233" w:author="Microsoft Office User" w:date="2017-09-08T13:37:00Z">
            <w:rPr>
              <w:ins w:id="234" w:author="Microsoft Office User" w:date="2017-09-08T13:20:00Z"/>
            </w:rPr>
          </w:rPrChange>
        </w:rPr>
        <w:pPrChange w:id="235" w:author="Microsoft Office User" w:date="2017-09-08T13:24:00Z">
          <w:pPr>
            <w:pStyle w:val="m4893683373619762774gmail-p1"/>
            <w:shd w:val="clear" w:color="auto" w:fill="FFFFFF"/>
          </w:pPr>
        </w:pPrChange>
      </w:pPr>
      <w:ins w:id="236" w:author="Microsoft Office User" w:date="2017-09-08T13:20:00Z">
        <w:r w:rsidRPr="004C3A57">
          <w:rPr>
            <w:b/>
            <w:rPrChange w:id="237" w:author="Microsoft Office User" w:date="2017-09-08T13:37:00Z">
              <w:rPr/>
            </w:rPrChange>
          </w:rPr>
          <w:t>Better data access </w:t>
        </w:r>
        <w:r w:rsidR="00CA6E05" w:rsidRPr="004C3A57">
          <w:rPr>
            <w:b/>
            <w:rPrChange w:id="238" w:author="Microsoft Office User" w:date="2017-09-08T13:37:00Z">
              <w:rPr/>
            </w:rPrChange>
          </w:rPr>
          <w:t>interface than currently available</w:t>
        </w:r>
      </w:ins>
    </w:p>
    <w:p w14:paraId="3FD0E3F6" w14:textId="20CC9C8B" w:rsidR="00CA6E05" w:rsidRDefault="00CA6E05">
      <w:pPr>
        <w:rPr>
          <w:ins w:id="239" w:author="Microsoft Office User" w:date="2017-09-08T13:20:00Z"/>
        </w:rPr>
        <w:pPrChange w:id="240" w:author="Microsoft Office User" w:date="2017-09-08T13:24:00Z">
          <w:pPr>
            <w:pStyle w:val="m4893683373619762774gmail-p1"/>
            <w:shd w:val="clear" w:color="auto" w:fill="FFFFFF"/>
          </w:pPr>
        </w:pPrChange>
      </w:pPr>
      <w:ins w:id="241" w:author="Microsoft Office User" w:date="2017-09-08T13:20:00Z">
        <w:r>
          <w:t>An </w:t>
        </w:r>
        <w:r w:rsidRPr="003C15A2">
          <w:rPr>
            <w:rPrChange w:id="242" w:author="Microsoft Office User" w:date="2017-09-08T13:20:00Z">
              <w:rPr>
                <w:rStyle w:val="il"/>
                <w:rFonts w:ascii="Arial" w:hAnsi="Arial" w:cs="Arial"/>
                <w:color w:val="222222"/>
                <w:sz w:val="19"/>
                <w:szCs w:val="19"/>
              </w:rPr>
            </w:rPrChange>
          </w:rPr>
          <w:t>SQL </w:t>
        </w:r>
        <w:r>
          <w:t>interface, even if just an embedded one, presents a more sophisticated interface for smart contract applications then the ge</w:t>
        </w:r>
        <w:r w:rsidR="004C3A57">
          <w:t>t-set style interface available in Hyperledger Fabric.</w:t>
        </w:r>
      </w:ins>
    </w:p>
    <w:p w14:paraId="602EC0E2" w14:textId="77777777" w:rsidR="004C3A57" w:rsidRDefault="004C3A57">
      <w:pPr>
        <w:rPr>
          <w:ins w:id="243" w:author="Microsoft Office User" w:date="2017-09-08T13:20:00Z"/>
        </w:rPr>
        <w:pPrChange w:id="244" w:author="Microsoft Office User" w:date="2017-09-08T13:24:00Z">
          <w:pPr>
            <w:pStyle w:val="m4893683373619762774gmail-p2"/>
            <w:shd w:val="clear" w:color="auto" w:fill="FFFFFF"/>
          </w:pPr>
        </w:pPrChange>
      </w:pPr>
      <w:ins w:id="245" w:author="Microsoft Office User" w:date="2017-09-08T13:20:00Z">
        <w:r>
          <w:t> </w:t>
        </w:r>
      </w:ins>
    </w:p>
    <w:p w14:paraId="4BC61D32" w14:textId="7CAA777D" w:rsidR="00CA6E05" w:rsidRPr="004C3A57" w:rsidRDefault="00CA6E05">
      <w:pPr>
        <w:rPr>
          <w:ins w:id="246" w:author="Microsoft Office User" w:date="2017-09-08T13:20:00Z"/>
          <w:b/>
          <w:rPrChange w:id="247" w:author="Microsoft Office User" w:date="2017-09-08T13:37:00Z">
            <w:rPr>
              <w:ins w:id="248" w:author="Microsoft Office User" w:date="2017-09-08T13:20:00Z"/>
            </w:rPr>
          </w:rPrChange>
        </w:rPr>
        <w:pPrChange w:id="249" w:author="Microsoft Office User" w:date="2017-09-08T13:24:00Z">
          <w:pPr>
            <w:pStyle w:val="m4893683373619762774gmail-p2"/>
            <w:shd w:val="clear" w:color="auto" w:fill="FFFFFF"/>
          </w:pPr>
        </w:pPrChange>
      </w:pPr>
      <w:ins w:id="250" w:author="Microsoft Office User" w:date="2017-09-08T13:20:00Z">
        <w:r w:rsidRPr="004C3A57">
          <w:rPr>
            <w:b/>
            <w:rPrChange w:id="251" w:author="Microsoft Office User" w:date="2017-09-08T13:37:00Z">
              <w:rPr/>
            </w:rPrChange>
          </w:rPr>
          <w:t>Security</w:t>
        </w:r>
      </w:ins>
    </w:p>
    <w:p w14:paraId="0A5AF649" w14:textId="53A50DDA" w:rsidR="00CA6E05" w:rsidRDefault="00CA6E05">
      <w:pPr>
        <w:rPr>
          <w:ins w:id="252" w:author="Microsoft Office User" w:date="2017-09-08T13:20:00Z"/>
        </w:rPr>
        <w:pPrChange w:id="253" w:author="Microsoft Office User" w:date="2017-09-08T13:24:00Z">
          <w:pPr>
            <w:pStyle w:val="m4893683373619762774gmail-p1"/>
            <w:shd w:val="clear" w:color="auto" w:fill="FFFFFF"/>
          </w:pPr>
        </w:pPrChange>
      </w:pPr>
      <w:ins w:id="254" w:author="Microsoft Office User" w:date="2017-09-08T13:20:00Z">
        <w:r>
          <w:t>Provides a cryptographically guaranteed log of all database operations. The whole code for the engine is verifiably replicated on the </w:t>
        </w:r>
        <w:r w:rsidRPr="003C15A2">
          <w:rPr>
            <w:rPrChange w:id="255" w:author="Microsoft Office User" w:date="2017-09-08T13:24:00Z">
              <w:rPr>
                <w:rStyle w:val="il"/>
                <w:rFonts w:ascii="Arial" w:hAnsi="Arial" w:cs="Arial"/>
                <w:color w:val="222222"/>
                <w:sz w:val="19"/>
                <w:szCs w:val="19"/>
              </w:rPr>
            </w:rPrChange>
          </w:rPr>
          <w:t>blockchain</w:t>
        </w:r>
      </w:ins>
      <w:ins w:id="256" w:author="Microsoft Office User" w:date="2017-09-08T13:38:00Z">
        <w:r w:rsidR="004C3A57">
          <w:t>.</w:t>
        </w:r>
      </w:ins>
    </w:p>
    <w:p w14:paraId="2E622AC1" w14:textId="77777777" w:rsidR="004C3A57" w:rsidRDefault="004C3A57">
      <w:pPr>
        <w:rPr>
          <w:ins w:id="257" w:author="Microsoft Office User" w:date="2017-09-08T13:20:00Z"/>
        </w:rPr>
        <w:pPrChange w:id="258" w:author="Microsoft Office User" w:date="2017-09-08T13:24:00Z">
          <w:pPr>
            <w:pStyle w:val="m4893683373619762774gmail-p2"/>
            <w:shd w:val="clear" w:color="auto" w:fill="FFFFFF"/>
          </w:pPr>
        </w:pPrChange>
      </w:pPr>
    </w:p>
    <w:p w14:paraId="5EA7104E" w14:textId="649D253C" w:rsidR="00CA6E05" w:rsidRPr="004C3A57" w:rsidRDefault="004C3A57">
      <w:pPr>
        <w:rPr>
          <w:ins w:id="259" w:author="Microsoft Office User" w:date="2017-09-08T13:20:00Z"/>
          <w:b/>
          <w:rPrChange w:id="260" w:author="Microsoft Office User" w:date="2017-09-08T13:38:00Z">
            <w:rPr>
              <w:ins w:id="261" w:author="Microsoft Office User" w:date="2017-09-08T13:20:00Z"/>
            </w:rPr>
          </w:rPrChange>
        </w:rPr>
        <w:pPrChange w:id="262" w:author="Microsoft Office User" w:date="2017-09-08T13:24:00Z">
          <w:pPr>
            <w:pStyle w:val="m4893683373619762774gmail-p2"/>
            <w:shd w:val="clear" w:color="auto" w:fill="FFFFFF"/>
          </w:pPr>
        </w:pPrChange>
      </w:pPr>
      <w:ins w:id="263" w:author="Microsoft Office User" w:date="2017-09-08T13:20:00Z">
        <w:r>
          <w:rPr>
            <w:b/>
            <w:rPrChange w:id="264" w:author="Microsoft Office User" w:date="2017-09-08T13:38:00Z">
              <w:rPr>
                <w:b/>
              </w:rPr>
            </w:rPrChange>
          </w:rPr>
          <w:t>Operational advantages</w:t>
        </w:r>
      </w:ins>
    </w:p>
    <w:p w14:paraId="0C32C9AF" w14:textId="5BA205DE" w:rsidR="00CA6E05" w:rsidRPr="00CA6E05" w:rsidRDefault="00CA6E05">
      <w:pPr>
        <w:rPr>
          <w:rPrChange w:id="265" w:author="Microsoft Office User" w:date="2017-09-08T13:20:00Z">
            <w:rPr>
              <w:lang w:val="en-AU"/>
            </w:rPr>
          </w:rPrChange>
        </w:rPr>
        <w:pPrChange w:id="266" w:author="Microsoft Office User" w:date="2017-09-08T13:20:00Z">
          <w:pPr>
            <w:pStyle w:val="Heading1"/>
          </w:pPr>
        </w:pPrChange>
      </w:pPr>
      <w:ins w:id="267" w:author="Microsoft Office User" w:date="2017-09-08T13:20:00Z">
        <w:r w:rsidRPr="003C15A2">
          <w:rPr>
            <w:rPrChange w:id="268" w:author="Microsoft Office User" w:date="2017-09-08T13:24:00Z">
              <w:rPr>
                <w:rStyle w:val="il"/>
                <w:rFonts w:ascii="Arial" w:hAnsi="Arial" w:cs="Arial"/>
                <w:color w:val="222222"/>
                <w:sz w:val="19"/>
                <w:szCs w:val="19"/>
              </w:rPr>
            </w:rPrChange>
          </w:rPr>
          <w:t>Blockchain </w:t>
        </w:r>
        <w:r>
          <w:t>replication fabric makes replicated databases (relatively) easy; nodes can be swapped in and out with much less pain. Code upgrades are propagated via the </w:t>
        </w:r>
        <w:r w:rsidRPr="003C15A2">
          <w:rPr>
            <w:rPrChange w:id="269" w:author="Microsoft Office User" w:date="2017-09-08T13:24:00Z">
              <w:rPr>
                <w:rStyle w:val="il"/>
                <w:rFonts w:ascii="Arial" w:hAnsi="Arial" w:cs="Arial"/>
                <w:color w:val="222222"/>
                <w:sz w:val="19"/>
                <w:szCs w:val="19"/>
              </w:rPr>
            </w:rPrChange>
          </w:rPr>
          <w:t>blockchain </w:t>
        </w:r>
        <w:r>
          <w:t>itself. Parallelised operations can be achieved with multiple </w:t>
        </w:r>
        <w:r w:rsidRPr="003C15A2">
          <w:rPr>
            <w:rPrChange w:id="270" w:author="Microsoft Office User" w:date="2017-09-08T13:24:00Z">
              <w:rPr>
                <w:rStyle w:val="il"/>
                <w:rFonts w:ascii="Arial" w:hAnsi="Arial" w:cs="Arial"/>
                <w:color w:val="222222"/>
                <w:sz w:val="19"/>
                <w:szCs w:val="19"/>
              </w:rPr>
            </w:rPrChange>
          </w:rPr>
          <w:t>blockchain </w:t>
        </w:r>
        <w:r>
          <w:t>peers in ‘query-only’ mode reading from the </w:t>
        </w:r>
        <w:r w:rsidRPr="003C15A2">
          <w:rPr>
            <w:rPrChange w:id="271" w:author="Microsoft Office User" w:date="2017-09-08T13:24:00Z">
              <w:rPr>
                <w:rStyle w:val="il"/>
                <w:rFonts w:ascii="Arial" w:hAnsi="Arial" w:cs="Arial"/>
                <w:color w:val="222222"/>
                <w:sz w:val="19"/>
                <w:szCs w:val="19"/>
              </w:rPr>
            </w:rPrChange>
          </w:rPr>
          <w:t>blockchain</w:t>
        </w:r>
        <w:r>
          <w:t>.</w:t>
        </w:r>
      </w:ins>
      <w:ins w:id="272" w:author="Microsoft Office User" w:date="2017-09-15T10:53:00Z">
        <w:r w:rsidR="007B0FD5">
          <w:t xml:space="preserve"> It is possible more advanced parallelised operations could be implemented using ledger-based messages to distribute plan fragments to processing peers and gather the results. </w:t>
        </w:r>
      </w:ins>
    </w:p>
    <w:p w14:paraId="1741FFA3" w14:textId="77777777" w:rsidR="005D00FD" w:rsidRDefault="005D00FD" w:rsidP="005D00FD">
      <w:pPr>
        <w:pStyle w:val="Heading1"/>
        <w:rPr>
          <w:lang w:val="en-AU"/>
        </w:rPr>
      </w:pPr>
      <w:bookmarkStart w:id="273" w:name="_Toc493320071"/>
      <w:r>
        <w:rPr>
          <w:lang w:val="en-AU"/>
        </w:rPr>
        <w:t>Architecture</w:t>
      </w:r>
      <w:bookmarkEnd w:id="273"/>
    </w:p>
    <w:p w14:paraId="2838FDF5" w14:textId="3CD4E1AA" w:rsidR="00225EF8" w:rsidRDefault="00225EF8">
      <w:pPr>
        <w:pStyle w:val="Heading2"/>
        <w:rPr>
          <w:ins w:id="274" w:author="Microsoft Office User" w:date="2017-09-08T13:43:00Z"/>
        </w:rPr>
        <w:pPrChange w:id="275" w:author="Microsoft Office User" w:date="2017-09-08T13:14:00Z">
          <w:pPr/>
        </w:pPrChange>
      </w:pPr>
      <w:bookmarkStart w:id="276" w:name="_Toc493320072"/>
      <w:r>
        <w:t>Overview</w:t>
      </w:r>
      <w:bookmarkEnd w:id="276"/>
    </w:p>
    <w:p w14:paraId="5C554054" w14:textId="1E30979A" w:rsidR="005F2D4F" w:rsidRDefault="00F434D1">
      <w:pPr>
        <w:rPr>
          <w:ins w:id="277" w:author="Microsoft Office User" w:date="2017-09-08T13:59:00Z"/>
        </w:rPr>
      </w:pPr>
      <w:ins w:id="278" w:author="Microsoft Office User" w:date="2017-09-08T13:55:00Z">
        <w:r>
          <w:t xml:space="preserve">Catena is implemented as a single chaincode executable. </w:t>
        </w:r>
      </w:ins>
      <w:ins w:id="279" w:author="Microsoft Office User" w:date="2017-09-08T13:57:00Z">
        <w:r w:rsidR="00B05266">
          <w:t xml:space="preserve">A nodejs </w:t>
        </w:r>
        <w:r w:rsidR="007A7DB3">
          <w:t xml:space="preserve">Fabric </w:t>
        </w:r>
        <w:r w:rsidR="00B05266">
          <w:t xml:space="preserve">client application provides </w:t>
        </w:r>
      </w:ins>
      <w:ins w:id="280" w:author="Microsoft Office User" w:date="2017-09-08T13:59:00Z">
        <w:r w:rsidR="007A7DB3">
          <w:t xml:space="preserve">a “listener service” for database applications connecting to Catena. The chaincode itself operates primarily via a single invoke function which accepts an SQL query string as an argument. </w:t>
        </w:r>
      </w:ins>
    </w:p>
    <w:p w14:paraId="37890278" w14:textId="55CDD194" w:rsidR="007A7DB3" w:rsidRDefault="007A7DB3">
      <w:pPr>
        <w:rPr>
          <w:ins w:id="281" w:author="Microsoft Office User" w:date="2017-09-15T12:08:00Z"/>
        </w:rPr>
      </w:pPr>
      <w:ins w:id="282" w:author="Microsoft Office User" w:date="2017-09-08T14:00:00Z">
        <w:r>
          <w:t>The database management system</w:t>
        </w:r>
      </w:ins>
      <w:ins w:id="283" w:author="Microsoft Office User" w:date="2017-09-08T14:06:00Z">
        <w:r w:rsidR="003D2CF3">
          <w:t xml:space="preserve"> itself</w:t>
        </w:r>
      </w:ins>
      <w:ins w:id="284" w:author="Microsoft Office User" w:date="2017-09-08T14:00:00Z">
        <w:r>
          <w:t xml:space="preserve"> is structured fairly conventionally, </w:t>
        </w:r>
      </w:ins>
      <w:ins w:id="285" w:author="Microsoft Office User" w:date="2017-09-08T14:06:00Z">
        <w:r w:rsidR="003D2CF3">
          <w:t xml:space="preserve">following a parser-planner-executor arrangement. The executor component reads and writes data </w:t>
        </w:r>
      </w:ins>
      <w:ins w:id="286" w:author="Microsoft Office User" w:date="2017-09-08T14:08:00Z">
        <w:r w:rsidR="007C5461">
          <w:t xml:space="preserve">from the appropriate HF ledger. </w:t>
        </w:r>
      </w:ins>
    </w:p>
    <w:p w14:paraId="23E01784" w14:textId="5855BB44" w:rsidR="00F94368" w:rsidRDefault="00C87492">
      <w:pPr>
        <w:jc w:val="center"/>
        <w:rPr>
          <w:ins w:id="287" w:author="Microsoft Office User" w:date="2017-09-08T15:11:00Z"/>
        </w:rPr>
        <w:pPrChange w:id="288" w:author="Microsoft Office User" w:date="2017-09-15T12:09:00Z">
          <w:pPr/>
        </w:pPrChange>
      </w:pPr>
      <w:ins w:id="289" w:author="Microsoft Office User" w:date="2017-09-15T12:08:00Z">
        <w:r w:rsidRPr="00C87492">
          <w:rPr>
            <w:noProof/>
            <w:lang w:val="en-AU" w:eastAsia="en-AU"/>
          </w:rPr>
          <w:lastRenderedPageBreak/>
          <mc:AlternateContent>
            <mc:Choice Requires="wpg">
              <w:drawing>
                <wp:inline distT="0" distB="0" distL="0" distR="0" wp14:anchorId="6BFE0C92" wp14:editId="4DE5C1DB">
                  <wp:extent cx="2971800" cy="2026285"/>
                  <wp:effectExtent l="0" t="0" r="25400" b="31115"/>
                  <wp:docPr id="2" name="Group 1"/>
                  <wp:cNvGraphicFramePr/>
                  <a:graphic xmlns:a="http://schemas.openxmlformats.org/drawingml/2006/main">
                    <a:graphicData uri="http://schemas.microsoft.com/office/word/2010/wordprocessingGroup">
                      <wpg:wgp>
                        <wpg:cNvGrpSpPr/>
                        <wpg:grpSpPr>
                          <a:xfrm>
                            <a:off x="0" y="0"/>
                            <a:ext cx="2971800" cy="2026285"/>
                            <a:chOff x="0" y="0"/>
                            <a:chExt cx="4500562" cy="4429126"/>
                          </a:xfrm>
                        </wpg:grpSpPr>
                        <wps:wsp>
                          <wps:cNvPr id="3" name="Rounded Rectangle 3"/>
                          <wps:cNvSpPr/>
                          <wps:spPr>
                            <a:xfrm>
                              <a:off x="0" y="0"/>
                              <a:ext cx="4500562" cy="10144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100DF"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WEB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138238"/>
                              <a:ext cx="4500562" cy="101441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7B2A07"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REST API SERVER (FABRIC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2276476"/>
                              <a:ext cx="4500562" cy="1014412"/>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81F2B"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FABRIC CHAINCODE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3414714"/>
                              <a:ext cx="4500562" cy="1014412"/>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0792E"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BLOCKCHAIN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FE0C92" id="Group 1" o:spid="_x0000_s1026" style="width:234pt;height:159.55pt;mso-position-horizontal-relative:char;mso-position-vertical-relative:line" coordsize="4500562,44291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">
                  <v:roundrect id="Rounded Rectangle 3" o:spid="_x0000_s1027" style="position:absolute;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5b9bd5 [3204]" strokecolor="#1f4d78 [1604]" strokeweight="1pt">
                    <v:stroke joinstyle="miter"/>
                    <v:textbox>
                      <w:txbxContent>
                        <w:p w14:paraId="12B100DF"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WEB BROWSER</w:t>
                          </w:r>
                        </w:p>
                      </w:txbxContent>
                    </v:textbox>
                  </v:roundrect>
                  <v:roundrect id="Rounded Rectangle 4" o:spid="_x0000_s1028" style="position:absolute;top:1138238;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tGfwQAA&#10;ANoAAAAPAAAAZHJzL2Rvd25yZXYueG1sRI/BasMwEETvhf6D2EJvjZxiinGjhOLS0GMSh5DjYm0t&#10;J9bKSIrj/H1UKPQ4zMwbZrGabC9G8qFzrGA+y0AQN0533CrY118vBYgQkTX2jknBjQKslo8PCyy1&#10;u/KWxl1sRYJwKFGBiXEopQyNIYth5gbi5P04bzEm6VupPV4T3PbyNcvepMWO04LBgSpDzXl3sQrq&#10;hs36gPxpTnszP1qfV5siV+r5afp4BxFpiv/hv/a3VpDD75V0A+Ty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2LRn8EAAADaAAAADwAAAAAAAAAAAAAAAACXAgAAZHJzL2Rvd25y&#10;ZXYueG1sUEsFBgAAAAAEAAQA9QAAAIUDAAAAAA==&#10;" fillcolor="#ed7d31 [3205]" strokecolor="#1f4d78 [1604]" strokeweight="1pt">
                    <v:stroke joinstyle="miter"/>
                    <v:textbox>
                      <w:txbxContent>
                        <w:p w14:paraId="2B7B2A07"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REST API SERVER (FABRIC CLIENT)</w:t>
                          </w:r>
                        </w:p>
                      </w:txbxContent>
                    </v:textbox>
                  </v:roundrect>
                  <v:roundrect id="Rounded Rectangle 5" o:spid="_x0000_s1029" style="position:absolute;top:2276476;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9ZwwAA&#10;ANoAAAAPAAAAZHJzL2Rvd25yZXYueG1sRI9La8MwEITvhfwHsYHeGrmlCcaNEtLSkuRiaB7kulhb&#10;21RaGUv1499HgUCPw8x8wyzXgzWio9bXjhU8zxIQxIXTNZcKTsevpxSED8gajWNSMJKH9WrysMRM&#10;u56/qTuEUkQI+wwVVCE0mZS+qMiin7mGOHo/rrUYomxLqVvsI9wa+ZIkC2mx5rhQYUMfFRW/hz+r&#10;wOj8/Pl6wSbX75jjuE3NZl8o9TgdNm8gAg3hP3xv77SCOdyuxBs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T9ZwwAAANoAAAAPAAAAAAAAAAAAAAAAAJcCAABkcnMvZG93&#10;bnJldi54bWxQSwUGAAAAAAQABAD1AAAAhwMAAAAA&#10;" fillcolor="#a5a5a5 [3206]" strokecolor="#1f4d78 [1604]" strokeweight="1pt">
                    <v:stroke joinstyle="miter"/>
                    <v:textbox>
                      <w:txbxContent>
                        <w:p w14:paraId="2F081F2B"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FABRIC CHAINCODE</w:t>
                          </w:r>
                        </w:p>
                      </w:txbxContent>
                    </v:textbox>
                  </v:roundrect>
                  <v:roundrect id="Rounded Rectangle 6" o:spid="_x0000_s1030" style="position:absolute;top:3414714;width:4500562;height:10144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2gEbxwAA&#10;ANoAAAAPAAAAZHJzL2Rvd25yZXYueG1sRI9ba8JAFITfC/6H5Qi+iG70QUp0ldYbXqAXbQt9O2RP&#10;k2D2bMyuJv77bkHo4zAz3zCTWWMKcaXK5ZYVDPoRCOLE6pxTBR/HVe8RhPPIGgvLpOBGDmbT1sME&#10;Y21rfqfrwaciQNjFqCDzvoyldElGBl3flsTB+7GVQR9klUpdYR3gppDDKBpJgzmHhQxLmmeUnA4X&#10;o2C5OG/Pl91x/bp/jurvt8/u16B4UarTbp7GIDw1/j98b2+0ghH8XQk3QE5/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9oBG8cAAADaAAAADwAAAAAAAAAAAAAAAACXAgAAZHJz&#10;L2Rvd25yZXYueG1sUEsFBgAAAAAEAAQA9QAAAIsDAAAAAA==&#10;" fillcolor="#70ad47 [3209]" strokecolor="#1f4d78 [1604]" strokeweight="1pt">
                    <v:stroke joinstyle="miter"/>
                    <v:textbox>
                      <w:txbxContent>
                        <w:p w14:paraId="65A0792E" w14:textId="77777777" w:rsidR="009138D7" w:rsidRDefault="009138D7" w:rsidP="00C87492">
                          <w:pPr>
                            <w:pStyle w:val="NormalWeb"/>
                            <w:spacing w:before="0" w:beforeAutospacing="0" w:after="0" w:afterAutospacing="0"/>
                            <w:jc w:val="center"/>
                          </w:pPr>
                          <w:r>
                            <w:rPr>
                              <w:rFonts w:asciiTheme="minorHAnsi" w:hAnsi="Calibri" w:cstheme="minorBidi"/>
                              <w:color w:val="FFFFFF" w:themeColor="light1"/>
                              <w:kern w:val="24"/>
                              <w:sz w:val="36"/>
                              <w:szCs w:val="36"/>
                            </w:rPr>
                            <w:t>BLOCKCHAIN</w:t>
                          </w:r>
                        </w:p>
                      </w:txbxContent>
                    </v:textbox>
                  </v:roundrect>
                  <w10:anchorlock/>
                </v:group>
              </w:pict>
            </mc:Fallback>
          </mc:AlternateContent>
        </w:r>
      </w:ins>
    </w:p>
    <w:p w14:paraId="7E8E1BFE" w14:textId="77777777" w:rsidR="00713290" w:rsidRDefault="00713290">
      <w:pPr>
        <w:rPr>
          <w:ins w:id="290" w:author="Microsoft Office User" w:date="2017-09-08T15:11:00Z"/>
        </w:rPr>
      </w:pPr>
    </w:p>
    <w:p w14:paraId="2CD4D7E9" w14:textId="77777777" w:rsidR="00713290" w:rsidRPr="005F2D4F" w:rsidRDefault="00713290"/>
    <w:p w14:paraId="2D7356C7" w14:textId="7624BDEC" w:rsidR="00225EF8" w:rsidRDefault="00225EF8">
      <w:pPr>
        <w:pStyle w:val="Heading2"/>
        <w:rPr>
          <w:ins w:id="291" w:author="Microsoft Office User" w:date="2017-09-08T14:09:00Z"/>
        </w:rPr>
        <w:pPrChange w:id="292" w:author="Microsoft Office User" w:date="2017-09-08T13:14:00Z">
          <w:pPr/>
        </w:pPrChange>
      </w:pPr>
      <w:bookmarkStart w:id="293" w:name="_Toc493320073"/>
      <w:r>
        <w:t>Parser</w:t>
      </w:r>
      <w:bookmarkEnd w:id="293"/>
    </w:p>
    <w:p w14:paraId="5D907BF4" w14:textId="3EF42E41" w:rsidR="007C5461" w:rsidRPr="007C5461" w:rsidRDefault="007C5461">
      <w:ins w:id="294" w:author="Microsoft Office User" w:date="2017-09-08T14:09:00Z">
        <w:r>
          <w:t>The parser is takes a text string containing one or more SQL statements and produces a parse tree repre</w:t>
        </w:r>
      </w:ins>
      <w:ins w:id="295" w:author="Microsoft Office User" w:date="2017-09-08T14:10:00Z">
        <w:r>
          <w:t>se</w:t>
        </w:r>
      </w:ins>
      <w:ins w:id="296" w:author="Microsoft Office User" w:date="2017-09-08T14:09:00Z">
        <w:r>
          <w:t xml:space="preserve">nting the query. </w:t>
        </w:r>
      </w:ins>
      <w:ins w:id="297" w:author="Microsoft Office User" w:date="2017-09-08T14:19:00Z">
        <w:r w:rsidR="00056EBA">
          <w:t xml:space="preserve">The parse tree is a multiply linked-list of parse node structs. The parser is implemented using the Go </w:t>
        </w:r>
      </w:ins>
      <w:ins w:id="298" w:author="Microsoft Office User" w:date="2017-09-08T14:20:00Z">
        <w:r w:rsidR="00056EBA">
          <w:t>‘yacc’ utility and a hand-crafted lexical scanner.</w:t>
        </w:r>
      </w:ins>
    </w:p>
    <w:p w14:paraId="4DE21AA3" w14:textId="0C9C11D6" w:rsidR="00225EF8" w:rsidRDefault="00225EF8">
      <w:pPr>
        <w:pStyle w:val="Heading2"/>
        <w:rPr>
          <w:ins w:id="299" w:author="Microsoft Office User" w:date="2017-09-08T14:18:00Z"/>
        </w:rPr>
        <w:pPrChange w:id="300" w:author="Microsoft Office User" w:date="2017-09-08T13:14:00Z">
          <w:pPr/>
        </w:pPrChange>
      </w:pPr>
      <w:bookmarkStart w:id="301" w:name="_Toc493320074"/>
      <w:r>
        <w:t>Planner</w:t>
      </w:r>
      <w:bookmarkEnd w:id="301"/>
    </w:p>
    <w:p w14:paraId="300A0756" w14:textId="60F3CB4C" w:rsidR="00982B7E" w:rsidRPr="00982B7E" w:rsidRDefault="00000D1B">
      <w:ins w:id="302" w:author="Microsoft Office User" w:date="2017-09-08T14:30:00Z">
        <w:r>
          <w:t xml:space="preserve">The planner </w:t>
        </w:r>
        <w:r w:rsidR="00582FF6">
          <w:t xml:space="preserve">takes a parse tree </w:t>
        </w:r>
      </w:ins>
      <w:ins w:id="303" w:author="Microsoft Office User" w:date="2017-09-08T14:32:00Z">
        <w:r w:rsidR="00582FF6">
          <w:t xml:space="preserve">and emits an execution plan tree. The plan tree is a tree structure consisting of nodes and edges indicating tuple data flow from node to node. The </w:t>
        </w:r>
      </w:ins>
      <w:ins w:id="304" w:author="Microsoft Office User" w:date="2017-09-08T14:33:00Z">
        <w:r w:rsidR="00582FF6">
          <w:t xml:space="preserve">leaf nodes are scan / write nodes which read and write data to and from the Fabric state data. </w:t>
        </w:r>
      </w:ins>
      <w:ins w:id="305" w:author="Microsoft Office User" w:date="2017-09-08T14:39:00Z">
        <w:r w:rsidR="00755A75">
          <w:t>Nodes in the plan tree may be scan nodes, filter nodes or aggregation nodes.</w:t>
        </w:r>
      </w:ins>
    </w:p>
    <w:p w14:paraId="7A96F759" w14:textId="70A3FDDF" w:rsidR="00225EF8" w:rsidRDefault="00225EF8">
      <w:pPr>
        <w:pStyle w:val="Heading2"/>
        <w:rPr>
          <w:ins w:id="306" w:author="Microsoft Office User" w:date="2017-09-08T14:35:00Z"/>
        </w:rPr>
        <w:pPrChange w:id="307" w:author="Microsoft Office User" w:date="2017-09-08T13:14:00Z">
          <w:pPr/>
        </w:pPrChange>
      </w:pPr>
      <w:bookmarkStart w:id="308" w:name="_Toc493320075"/>
      <w:r>
        <w:t>Executor</w:t>
      </w:r>
      <w:bookmarkEnd w:id="308"/>
    </w:p>
    <w:p w14:paraId="09A8FB09" w14:textId="6ED7352D" w:rsidR="00552AA0" w:rsidRPr="00552AA0" w:rsidRDefault="00552AA0">
      <w:ins w:id="309" w:author="Microsoft Office User" w:date="2017-09-08T14:35:00Z">
        <w:r>
          <w:t xml:space="preserve">The executor </w:t>
        </w:r>
      </w:ins>
      <w:ins w:id="310" w:author="Microsoft Office User" w:date="2017-09-08T14:39:00Z">
        <w:r w:rsidR="00755A75">
          <w:t xml:space="preserve">takes a plan tree, and executes it </w:t>
        </w:r>
      </w:ins>
      <w:ins w:id="311" w:author="Microsoft Office User" w:date="2017-09-08T14:40:00Z">
        <w:r w:rsidR="00755A75">
          <w:t xml:space="preserve">against the Fabric state. </w:t>
        </w:r>
      </w:ins>
      <w:ins w:id="312" w:author="Microsoft Office User" w:date="2017-09-08T14:41:00Z">
        <w:r w:rsidR="00CE3912">
          <w:t xml:space="preserve">In the current design, a </w:t>
        </w:r>
        <w:r w:rsidR="00512BB8">
          <w:t xml:space="preserve">goroutine is spawned for each node in the plan tree. Goroutines send tuple data to each other via messages on channels. </w:t>
        </w:r>
      </w:ins>
      <w:ins w:id="313" w:author="Microsoft Office User" w:date="2017-09-08T14:48:00Z">
        <w:r w:rsidR="00512BB8">
          <w:t xml:space="preserve">Goroutines corresponding to plan edge-nodes read data from the Fabric state, and transmit it to their plan parent nodes where the data is transformed and or joined, until the output tuple set is obtained. The output set is returned to the calling HF client application. </w:t>
        </w:r>
      </w:ins>
    </w:p>
    <w:p w14:paraId="445BD348" w14:textId="11C53904" w:rsidR="007A7DB3" w:rsidRDefault="00225EF8">
      <w:pPr>
        <w:pStyle w:val="Heading2"/>
        <w:rPr>
          <w:ins w:id="314" w:author="Microsoft Office User" w:date="2017-09-08T14:51:00Z"/>
        </w:rPr>
        <w:pPrChange w:id="315" w:author="Microsoft Office User" w:date="2017-09-08T14:01:00Z">
          <w:pPr/>
        </w:pPrChange>
      </w:pPr>
      <w:bookmarkStart w:id="316" w:name="_Toc493320076"/>
      <w:r>
        <w:t>Chaincode</w:t>
      </w:r>
      <w:bookmarkEnd w:id="316"/>
    </w:p>
    <w:p w14:paraId="213DEDAF" w14:textId="3C15E9CE" w:rsidR="00281A7E" w:rsidRPr="00281A7E" w:rsidRDefault="00AF5012">
      <w:ins w:id="317" w:author="Microsoft Office User" w:date="2017-09-08T14:58:00Z">
        <w:r>
          <w:t xml:space="preserve">The parser, planner and executor components are </w:t>
        </w:r>
      </w:ins>
      <w:ins w:id="318" w:author="Microsoft Office User" w:date="2017-09-08T14:59:00Z">
        <w:r>
          <w:t xml:space="preserve">implemented as </w:t>
        </w:r>
      </w:ins>
      <w:ins w:id="319" w:author="Microsoft Office User" w:date="2017-09-08T15:00:00Z">
        <w:r>
          <w:t>separate</w:t>
        </w:r>
      </w:ins>
      <w:ins w:id="320" w:author="Microsoft Office User" w:date="2017-09-08T14:59:00Z">
        <w:r>
          <w:t xml:space="preserve"> </w:t>
        </w:r>
      </w:ins>
      <w:ins w:id="321" w:author="Microsoft Office User" w:date="2017-09-08T15:00:00Z">
        <w:r>
          <w:t xml:space="preserve">packages. The chaincode is a single Go executable containing all the components. </w:t>
        </w:r>
      </w:ins>
    </w:p>
    <w:p w14:paraId="5E4F45FA" w14:textId="207CBC0B" w:rsidR="00225EF8" w:rsidDel="008B75C0" w:rsidRDefault="00225EF8">
      <w:pPr>
        <w:pStyle w:val="Heading2"/>
        <w:rPr>
          <w:del w:id="322" w:author="Microsoft Office User" w:date="2017-09-08T15:04:00Z"/>
        </w:rPr>
        <w:pPrChange w:id="323" w:author="Microsoft Office User" w:date="2017-09-08T15:04:00Z">
          <w:pPr/>
        </w:pPrChange>
      </w:pPr>
      <w:bookmarkStart w:id="324" w:name="_Toc493320077"/>
      <w:r>
        <w:t>Client application</w:t>
      </w:r>
      <w:bookmarkEnd w:id="324"/>
    </w:p>
    <w:p w14:paraId="266E21D8" w14:textId="77777777" w:rsidR="008B75C0" w:rsidRDefault="008B75C0">
      <w:pPr>
        <w:pStyle w:val="Heading2"/>
        <w:rPr>
          <w:ins w:id="325" w:author="Microsoft Office User" w:date="2017-09-08T15:04:00Z"/>
        </w:rPr>
        <w:pPrChange w:id="326" w:author="Microsoft Office User" w:date="2017-09-08T15:04:00Z">
          <w:pPr/>
        </w:pPrChange>
      </w:pPr>
    </w:p>
    <w:p w14:paraId="6A152CEA" w14:textId="2CF6E76F" w:rsidR="008B75C0" w:rsidRPr="008B75C0" w:rsidRDefault="008B75C0">
      <w:pPr>
        <w:rPr>
          <w:ins w:id="327" w:author="Microsoft Office User" w:date="2017-09-08T15:04:00Z"/>
        </w:rPr>
      </w:pPr>
      <w:ins w:id="328" w:author="Microsoft Office User" w:date="2017-09-08T15:05:00Z">
        <w:r>
          <w:t xml:space="preserve">A nodejs daemon implements a listening socket and handles incoming connections from database client applications. The nodejs daemon communicates with Catena chaincode via the nodejs Hyperledger client API. </w:t>
        </w:r>
      </w:ins>
    </w:p>
    <w:p w14:paraId="5FD4284A" w14:textId="77777777" w:rsidR="00281A7E" w:rsidRDefault="00281A7E">
      <w:pPr>
        <w:pStyle w:val="Heading2"/>
        <w:rPr>
          <w:ins w:id="329" w:author="Microsoft Office User" w:date="2017-09-08T14:51:00Z"/>
        </w:rPr>
        <w:pPrChange w:id="330" w:author="Microsoft Office User" w:date="2017-09-08T13:14:00Z">
          <w:pPr/>
        </w:pPrChange>
      </w:pPr>
    </w:p>
    <w:p w14:paraId="03138FB5" w14:textId="6DC29612" w:rsidR="00225EF8" w:rsidRDefault="00225EF8">
      <w:pPr>
        <w:pStyle w:val="Heading2"/>
        <w:pPrChange w:id="331" w:author="Microsoft Office User" w:date="2017-09-08T13:14:00Z">
          <w:pPr/>
        </w:pPrChange>
      </w:pPr>
      <w:bookmarkStart w:id="332" w:name="_Toc493320078"/>
      <w:r>
        <w:t>Management</w:t>
      </w:r>
      <w:bookmarkEnd w:id="332"/>
    </w:p>
    <w:p w14:paraId="6C46A8B2" w14:textId="77777777" w:rsidR="00225EF8" w:rsidRPr="00225EF8" w:rsidRDefault="00225EF8" w:rsidP="00225EF8"/>
    <w:p w14:paraId="59F8C663" w14:textId="77777777" w:rsidR="005D00FD" w:rsidRDefault="005D00FD" w:rsidP="005D00FD">
      <w:pPr>
        <w:pStyle w:val="Heading1"/>
        <w:rPr>
          <w:ins w:id="333" w:author="Microsoft Office User" w:date="2017-09-08T14:01:00Z"/>
          <w:lang w:val="en-AU"/>
        </w:rPr>
      </w:pPr>
      <w:bookmarkStart w:id="334" w:name="_Toc493320079"/>
      <w:r>
        <w:rPr>
          <w:lang w:val="en-AU"/>
        </w:rPr>
        <w:lastRenderedPageBreak/>
        <w:t>Data structures</w:t>
      </w:r>
      <w:bookmarkEnd w:id="334"/>
    </w:p>
    <w:p w14:paraId="14293953" w14:textId="0C88ED9D" w:rsidR="007A7DB3" w:rsidRDefault="007A7DB3">
      <w:pPr>
        <w:pStyle w:val="Heading2"/>
        <w:rPr>
          <w:ins w:id="335" w:author="Microsoft Office User" w:date="2017-09-08T15:07:00Z"/>
        </w:rPr>
        <w:pPrChange w:id="336" w:author="Microsoft Office User" w:date="2017-09-08T14:02:00Z">
          <w:pPr>
            <w:pStyle w:val="Heading1"/>
          </w:pPr>
        </w:pPrChange>
      </w:pPr>
      <w:bookmarkStart w:id="337" w:name="_Toc493320080"/>
      <w:ins w:id="338" w:author="Microsoft Office User" w:date="2017-09-08T14:01:00Z">
        <w:r>
          <w:t>Program data</w:t>
        </w:r>
      </w:ins>
      <w:bookmarkEnd w:id="337"/>
    </w:p>
    <w:p w14:paraId="7B2E69BF" w14:textId="3E9BCF01" w:rsidR="008B75C0" w:rsidRDefault="008B75C0">
      <w:pPr>
        <w:pStyle w:val="Heading3"/>
        <w:rPr>
          <w:ins w:id="339" w:author="Microsoft Office User" w:date="2017-09-15T12:16:00Z"/>
        </w:rPr>
        <w:pPrChange w:id="340" w:author="Microsoft Office User" w:date="2017-09-08T15:08:00Z">
          <w:pPr>
            <w:pStyle w:val="Heading1"/>
          </w:pPr>
        </w:pPrChange>
      </w:pPr>
      <w:bookmarkStart w:id="341" w:name="_Toc493320081"/>
      <w:ins w:id="342" w:author="Microsoft Office User" w:date="2017-09-08T15:07:00Z">
        <w:r>
          <w:t>Chaincode invoke function argument structures</w:t>
        </w:r>
      </w:ins>
      <w:bookmarkEnd w:id="341"/>
    </w:p>
    <w:p w14:paraId="0A76A309" w14:textId="77777777" w:rsidR="00473FBD" w:rsidRDefault="00473FBD">
      <w:pPr>
        <w:pStyle w:val="Heading3"/>
        <w:rPr>
          <w:ins w:id="343" w:author="Microsoft Office User" w:date="2017-09-15T12:16:00Z"/>
        </w:rPr>
        <w:pPrChange w:id="344" w:author="Microsoft Office User" w:date="2017-09-15T12:16:00Z">
          <w:pPr>
            <w:pStyle w:val="Heading1"/>
          </w:pPr>
        </w:pPrChange>
      </w:pPr>
    </w:p>
    <w:p w14:paraId="0459526F" w14:textId="77777777" w:rsidR="00473FBD" w:rsidRDefault="00473FBD">
      <w:pPr>
        <w:pStyle w:val="Heading3"/>
        <w:rPr>
          <w:ins w:id="345" w:author="Microsoft Office User" w:date="2017-09-15T12:16:00Z"/>
        </w:rPr>
        <w:pPrChange w:id="346" w:author="Microsoft Office User" w:date="2017-09-15T12:16:00Z">
          <w:pPr>
            <w:pStyle w:val="Heading1"/>
          </w:pPr>
        </w:pPrChange>
      </w:pPr>
    </w:p>
    <w:p w14:paraId="446A2271" w14:textId="36B824EA" w:rsidR="00473FBD" w:rsidRDefault="00473FBD">
      <w:pPr>
        <w:pStyle w:val="Heading3"/>
        <w:rPr>
          <w:ins w:id="347" w:author="Microsoft Office User" w:date="2017-09-15T12:16:00Z"/>
        </w:rPr>
        <w:pPrChange w:id="348" w:author="Microsoft Office User" w:date="2017-09-15T12:16:00Z">
          <w:pPr>
            <w:pStyle w:val="Heading1"/>
          </w:pPr>
        </w:pPrChange>
      </w:pPr>
      <w:bookmarkStart w:id="349" w:name="_Toc493320082"/>
      <w:ins w:id="350" w:author="Microsoft Office User" w:date="2017-09-15T12:16:00Z">
        <w:r>
          <w:t>Internal tuple representation</w:t>
        </w:r>
        <w:bookmarkEnd w:id="349"/>
      </w:ins>
    </w:p>
    <w:p w14:paraId="7D34C08E" w14:textId="77777777" w:rsidR="00473FBD" w:rsidRDefault="00473FBD">
      <w:pPr>
        <w:rPr>
          <w:ins w:id="351" w:author="Microsoft Office User" w:date="2017-09-16T09:17:00Z"/>
        </w:rPr>
        <w:pPrChange w:id="352" w:author="Microsoft Office User" w:date="2017-09-15T12:16:00Z">
          <w:pPr>
            <w:pStyle w:val="Heading1"/>
          </w:pPr>
        </w:pPrChange>
      </w:pPr>
    </w:p>
    <w:p w14:paraId="67DD3F39" w14:textId="5FAD5158" w:rsidR="007106AA" w:rsidRDefault="000A5124">
      <w:pPr>
        <w:rPr>
          <w:ins w:id="353" w:author="Microsoft Office User" w:date="2017-09-16T09:26:00Z"/>
        </w:rPr>
        <w:pPrChange w:id="354" w:author="Microsoft Office User" w:date="2017-09-15T12:16:00Z">
          <w:pPr>
            <w:pStyle w:val="Heading1"/>
          </w:pPr>
        </w:pPrChange>
      </w:pPr>
      <w:ins w:id="355" w:author="Microsoft Office User" w:date="2017-09-16T09:17:00Z">
        <w:r>
          <w:t xml:space="preserve">A Tuple is an ordered list of data elements (a database row). Catena models Tuples internally as a wrapper struct containing Tuple metadata and an array of DataElement structs. A DataElement struct represents a single atom, ie, a single column value. </w:t>
        </w:r>
      </w:ins>
    </w:p>
    <w:p w14:paraId="16183861" w14:textId="77777777" w:rsidR="00A33AF2" w:rsidRDefault="00A33AF2">
      <w:pPr>
        <w:pStyle w:val="Heading4"/>
        <w:rPr>
          <w:ins w:id="356" w:author="Microsoft Office User" w:date="2017-09-16T09:37:00Z"/>
        </w:rPr>
        <w:pPrChange w:id="357" w:author="Microsoft Office User" w:date="2017-09-16T09:27:00Z">
          <w:pPr>
            <w:pStyle w:val="Heading1"/>
          </w:pPr>
        </w:pPrChange>
      </w:pPr>
    </w:p>
    <w:p w14:paraId="17167816" w14:textId="64272D67" w:rsidR="000A5124" w:rsidRDefault="00B769C4">
      <w:pPr>
        <w:pStyle w:val="Heading4"/>
        <w:rPr>
          <w:ins w:id="358" w:author="Microsoft Office User" w:date="2017-09-16T09:27:00Z"/>
        </w:rPr>
        <w:pPrChange w:id="359" w:author="Microsoft Office User" w:date="2017-09-16T09:27:00Z">
          <w:pPr>
            <w:pStyle w:val="Heading1"/>
          </w:pPr>
        </w:pPrChange>
      </w:pPr>
      <w:ins w:id="360" w:author="Microsoft Office User" w:date="2017-09-16T09:27:00Z">
        <w:r>
          <w:t>DataElement Struct</w:t>
        </w:r>
      </w:ins>
    </w:p>
    <w:p w14:paraId="5CA5EAA2" w14:textId="77777777" w:rsidR="00B769C4" w:rsidRPr="00B769C4" w:rsidRDefault="00B769C4">
      <w:pPr>
        <w:rPr>
          <w:ins w:id="361" w:author="Microsoft Office User" w:date="2017-09-16T09:26:00Z"/>
          <w:rPrChange w:id="362" w:author="Microsoft Office User" w:date="2017-09-16T09:27:00Z">
            <w:rPr>
              <w:ins w:id="363" w:author="Microsoft Office User" w:date="2017-09-16T09:26:00Z"/>
            </w:rPr>
          </w:rPrChange>
        </w:rPr>
        <w:pPrChange w:id="364" w:author="Microsoft Office User" w:date="2017-09-16T09:27:00Z">
          <w:pPr>
            <w:pStyle w:val="Heading1"/>
          </w:pPr>
        </w:pPrChange>
      </w:pPr>
    </w:p>
    <w:tbl>
      <w:tblPr>
        <w:tblStyle w:val="TableGrid"/>
        <w:tblW w:w="0" w:type="auto"/>
        <w:tblLook w:val="04A0" w:firstRow="1" w:lastRow="0" w:firstColumn="1" w:lastColumn="0" w:noHBand="0" w:noVBand="1"/>
      </w:tblPr>
      <w:tblGrid>
        <w:gridCol w:w="3003"/>
        <w:gridCol w:w="3003"/>
        <w:gridCol w:w="3004"/>
      </w:tblGrid>
      <w:tr w:rsidR="000A5124" w14:paraId="45F16BD8" w14:textId="77777777" w:rsidTr="000A5124">
        <w:trPr>
          <w:ins w:id="365" w:author="Microsoft Office User" w:date="2017-09-16T09:27:00Z"/>
        </w:trPr>
        <w:tc>
          <w:tcPr>
            <w:tcW w:w="3003" w:type="dxa"/>
          </w:tcPr>
          <w:p w14:paraId="37FC4914" w14:textId="4F9F6C70" w:rsidR="000A5124" w:rsidRPr="00B769C4" w:rsidRDefault="00B769C4" w:rsidP="00473FBD">
            <w:pPr>
              <w:rPr>
                <w:ins w:id="366" w:author="Microsoft Office User" w:date="2017-09-16T09:27:00Z"/>
                <w:b/>
                <w:rPrChange w:id="367" w:author="Microsoft Office User" w:date="2017-09-16T09:27:00Z">
                  <w:rPr>
                    <w:ins w:id="368" w:author="Microsoft Office User" w:date="2017-09-16T09:27:00Z"/>
                  </w:rPr>
                </w:rPrChange>
              </w:rPr>
            </w:pPr>
            <w:ins w:id="369" w:author="Microsoft Office User" w:date="2017-09-16T09:27:00Z">
              <w:r w:rsidRPr="00B769C4">
                <w:rPr>
                  <w:b/>
                  <w:rPrChange w:id="370" w:author="Microsoft Office User" w:date="2017-09-16T09:27:00Z">
                    <w:rPr/>
                  </w:rPrChange>
                </w:rPr>
                <w:t>Member</w:t>
              </w:r>
            </w:ins>
          </w:p>
        </w:tc>
        <w:tc>
          <w:tcPr>
            <w:tcW w:w="3003" w:type="dxa"/>
          </w:tcPr>
          <w:p w14:paraId="648C672B" w14:textId="320FDB9B" w:rsidR="000A5124" w:rsidRPr="00B769C4" w:rsidRDefault="00B769C4" w:rsidP="00473FBD">
            <w:pPr>
              <w:rPr>
                <w:ins w:id="371" w:author="Microsoft Office User" w:date="2017-09-16T09:27:00Z"/>
                <w:b/>
                <w:rPrChange w:id="372" w:author="Microsoft Office User" w:date="2017-09-16T09:27:00Z">
                  <w:rPr>
                    <w:ins w:id="373" w:author="Microsoft Office User" w:date="2017-09-16T09:27:00Z"/>
                  </w:rPr>
                </w:rPrChange>
              </w:rPr>
            </w:pPr>
            <w:ins w:id="374" w:author="Microsoft Office User" w:date="2017-09-16T09:27:00Z">
              <w:r w:rsidRPr="00B769C4">
                <w:rPr>
                  <w:b/>
                  <w:rPrChange w:id="375" w:author="Microsoft Office User" w:date="2017-09-16T09:27:00Z">
                    <w:rPr/>
                  </w:rPrChange>
                </w:rPr>
                <w:t>Type</w:t>
              </w:r>
            </w:ins>
          </w:p>
        </w:tc>
        <w:tc>
          <w:tcPr>
            <w:tcW w:w="3004" w:type="dxa"/>
          </w:tcPr>
          <w:p w14:paraId="795ED3D4" w14:textId="256897C3" w:rsidR="000A5124" w:rsidRPr="00B769C4" w:rsidRDefault="00B769C4" w:rsidP="00473FBD">
            <w:pPr>
              <w:rPr>
                <w:ins w:id="376" w:author="Microsoft Office User" w:date="2017-09-16T09:27:00Z"/>
                <w:b/>
                <w:rPrChange w:id="377" w:author="Microsoft Office User" w:date="2017-09-16T09:27:00Z">
                  <w:rPr>
                    <w:ins w:id="378" w:author="Microsoft Office User" w:date="2017-09-16T09:27:00Z"/>
                  </w:rPr>
                </w:rPrChange>
              </w:rPr>
            </w:pPr>
            <w:ins w:id="379" w:author="Microsoft Office User" w:date="2017-09-16T09:27:00Z">
              <w:r w:rsidRPr="00B769C4">
                <w:rPr>
                  <w:b/>
                  <w:rPrChange w:id="380" w:author="Microsoft Office User" w:date="2017-09-16T09:27:00Z">
                    <w:rPr/>
                  </w:rPrChange>
                </w:rPr>
                <w:t>Description</w:t>
              </w:r>
            </w:ins>
          </w:p>
        </w:tc>
      </w:tr>
      <w:tr w:rsidR="000A5124" w14:paraId="256C9BFB" w14:textId="77777777" w:rsidTr="000A5124">
        <w:trPr>
          <w:ins w:id="381" w:author="Microsoft Office User" w:date="2017-09-16T09:27:00Z"/>
        </w:trPr>
        <w:tc>
          <w:tcPr>
            <w:tcW w:w="3003" w:type="dxa"/>
          </w:tcPr>
          <w:p w14:paraId="59C312D0" w14:textId="1573B655" w:rsidR="000A5124" w:rsidRDefault="00EF2C58">
            <w:pPr>
              <w:rPr>
                <w:ins w:id="382" w:author="Microsoft Office User" w:date="2017-09-16T09:27:00Z"/>
              </w:rPr>
            </w:pPr>
            <w:ins w:id="383" w:author="Microsoft Office User" w:date="2017-09-16T09:36:00Z">
              <w:r>
                <w:t>Elem</w:t>
              </w:r>
            </w:ins>
            <w:ins w:id="384" w:author="Microsoft Office User" w:date="2017-09-16T09:34:00Z">
              <w:r>
                <w:t>Type</w:t>
              </w:r>
            </w:ins>
          </w:p>
        </w:tc>
        <w:tc>
          <w:tcPr>
            <w:tcW w:w="3003" w:type="dxa"/>
          </w:tcPr>
          <w:p w14:paraId="2BB58B22" w14:textId="17306D42" w:rsidR="000A5124" w:rsidRDefault="00EF2C58" w:rsidP="00473FBD">
            <w:pPr>
              <w:rPr>
                <w:ins w:id="385" w:author="Microsoft Office User" w:date="2017-09-16T09:27:00Z"/>
              </w:rPr>
            </w:pPr>
            <w:ins w:id="386" w:author="Microsoft Office User" w:date="2017-09-16T09:35:00Z">
              <w:r>
                <w:t>Enum</w:t>
              </w:r>
            </w:ins>
          </w:p>
        </w:tc>
        <w:tc>
          <w:tcPr>
            <w:tcW w:w="3004" w:type="dxa"/>
          </w:tcPr>
          <w:p w14:paraId="6EA75B75" w14:textId="37DC3E51" w:rsidR="000A5124" w:rsidRDefault="00EF2C58" w:rsidP="00473FBD">
            <w:pPr>
              <w:rPr>
                <w:ins w:id="387" w:author="Microsoft Office User" w:date="2017-09-16T09:27:00Z"/>
              </w:rPr>
            </w:pPr>
            <w:ins w:id="388" w:author="Microsoft Office User" w:date="2017-09-16T09:35:00Z">
              <w:r>
                <w:t xml:space="preserve">Enumerated type describing the datatype of this element. POC values limited to </w:t>
              </w:r>
              <w:r w:rsidRPr="00EF2C58">
                <w:rPr>
                  <w:b/>
                  <w:rPrChange w:id="389" w:author="Microsoft Office User" w:date="2017-09-16T09:35:00Z">
                    <w:rPr/>
                  </w:rPrChange>
                </w:rPr>
                <w:t>integer</w:t>
              </w:r>
              <w:r>
                <w:t xml:space="preserve"> and </w:t>
              </w:r>
              <w:r w:rsidRPr="00EF2C58">
                <w:rPr>
                  <w:b/>
                  <w:rPrChange w:id="390" w:author="Microsoft Office User" w:date="2017-09-16T09:35:00Z">
                    <w:rPr/>
                  </w:rPrChange>
                </w:rPr>
                <w:t>text</w:t>
              </w:r>
            </w:ins>
          </w:p>
        </w:tc>
      </w:tr>
      <w:tr w:rsidR="00EF2C58" w14:paraId="6E47E9D8" w14:textId="77777777" w:rsidTr="000A5124">
        <w:trPr>
          <w:ins w:id="391" w:author="Microsoft Office User" w:date="2017-09-16T09:35:00Z"/>
        </w:trPr>
        <w:tc>
          <w:tcPr>
            <w:tcW w:w="3003" w:type="dxa"/>
          </w:tcPr>
          <w:p w14:paraId="45522CAA" w14:textId="4C57C664" w:rsidR="00EF2C58" w:rsidRDefault="00EF2C58" w:rsidP="00473FBD">
            <w:pPr>
              <w:rPr>
                <w:ins w:id="392" w:author="Microsoft Office User" w:date="2017-09-16T09:35:00Z"/>
              </w:rPr>
            </w:pPr>
            <w:ins w:id="393" w:author="Microsoft Office User" w:date="2017-09-16T09:36:00Z">
              <w:r>
                <w:t>Elem</w:t>
              </w:r>
            </w:ins>
            <w:ins w:id="394" w:author="Microsoft Office User" w:date="2017-09-16T09:35:00Z">
              <w:r>
                <w:t>Value</w:t>
              </w:r>
            </w:ins>
          </w:p>
        </w:tc>
        <w:tc>
          <w:tcPr>
            <w:tcW w:w="3003" w:type="dxa"/>
          </w:tcPr>
          <w:p w14:paraId="7C885A15" w14:textId="5E62BC99" w:rsidR="00EF2C58" w:rsidRDefault="00EF2C58" w:rsidP="00473FBD">
            <w:pPr>
              <w:rPr>
                <w:ins w:id="395" w:author="Microsoft Office User" w:date="2017-09-16T09:35:00Z"/>
              </w:rPr>
            </w:pPr>
            <w:ins w:id="396" w:author="Microsoft Office User" w:date="2017-09-16T09:35:00Z">
              <w:r>
                <w:t xml:space="preserve">Interface </w:t>
              </w:r>
            </w:ins>
            <w:ins w:id="397" w:author="Microsoft Office User" w:date="2017-09-16T09:36:00Z">
              <w:r>
                <w:t>ElementValue</w:t>
              </w:r>
            </w:ins>
          </w:p>
        </w:tc>
        <w:tc>
          <w:tcPr>
            <w:tcW w:w="3004" w:type="dxa"/>
          </w:tcPr>
          <w:p w14:paraId="15F4E027" w14:textId="0CEA245C" w:rsidR="00EF2C58" w:rsidRDefault="00EF2C58" w:rsidP="00473FBD">
            <w:pPr>
              <w:rPr>
                <w:ins w:id="398" w:author="Microsoft Office User" w:date="2017-09-16T09:35:00Z"/>
              </w:rPr>
            </w:pPr>
            <w:ins w:id="399" w:author="Microsoft Office User" w:date="2017-09-16T09:36:00Z">
              <w:r>
                <w:t>Interface containing a relevant Go value, which represents the appropriate database type</w:t>
              </w:r>
            </w:ins>
          </w:p>
        </w:tc>
      </w:tr>
      <w:tr w:rsidR="00497AD8" w14:paraId="56EE113C" w14:textId="77777777" w:rsidTr="000A5124">
        <w:trPr>
          <w:ins w:id="400" w:author="Microsoft Office User" w:date="2017-09-16T09:37:00Z"/>
        </w:trPr>
        <w:tc>
          <w:tcPr>
            <w:tcW w:w="3003" w:type="dxa"/>
          </w:tcPr>
          <w:p w14:paraId="7826B0E7" w14:textId="06181B58" w:rsidR="00497AD8" w:rsidRDefault="00497AD8" w:rsidP="00473FBD">
            <w:pPr>
              <w:rPr>
                <w:ins w:id="401" w:author="Microsoft Office User" w:date="2017-09-16T09:37:00Z"/>
              </w:rPr>
            </w:pPr>
            <w:ins w:id="402" w:author="Microsoft Office User" w:date="2017-09-16T09:37:00Z">
              <w:r>
                <w:t>ColumnName</w:t>
              </w:r>
            </w:ins>
          </w:p>
        </w:tc>
        <w:tc>
          <w:tcPr>
            <w:tcW w:w="3003" w:type="dxa"/>
          </w:tcPr>
          <w:p w14:paraId="7F5D8414" w14:textId="65DDABB3" w:rsidR="00497AD8" w:rsidRDefault="00497AD8" w:rsidP="00473FBD">
            <w:pPr>
              <w:rPr>
                <w:ins w:id="403" w:author="Microsoft Office User" w:date="2017-09-16T09:37:00Z"/>
              </w:rPr>
            </w:pPr>
            <w:ins w:id="404" w:author="Microsoft Office User" w:date="2017-09-16T09:37:00Z">
              <w:r>
                <w:t>Text</w:t>
              </w:r>
            </w:ins>
          </w:p>
        </w:tc>
        <w:tc>
          <w:tcPr>
            <w:tcW w:w="3004" w:type="dxa"/>
          </w:tcPr>
          <w:p w14:paraId="41A0F544" w14:textId="0410DCBB" w:rsidR="00497AD8" w:rsidRDefault="00497AD8" w:rsidP="00473FBD">
            <w:pPr>
              <w:rPr>
                <w:ins w:id="405" w:author="Microsoft Office User" w:date="2017-09-16T09:37:00Z"/>
              </w:rPr>
            </w:pPr>
            <w:ins w:id="406" w:author="Microsoft Office User" w:date="2017-09-16T09:38:00Z">
              <w:r>
                <w:t>Original column name from table scan, if relevant</w:t>
              </w:r>
            </w:ins>
          </w:p>
        </w:tc>
      </w:tr>
      <w:tr w:rsidR="00497AD8" w14:paraId="54016450" w14:textId="77777777" w:rsidTr="000A5124">
        <w:trPr>
          <w:ins w:id="407" w:author="Microsoft Office User" w:date="2017-09-16T09:38:00Z"/>
        </w:trPr>
        <w:tc>
          <w:tcPr>
            <w:tcW w:w="3003" w:type="dxa"/>
          </w:tcPr>
          <w:p w14:paraId="422E5AF7" w14:textId="5472438D" w:rsidR="00497AD8" w:rsidRDefault="00497AD8" w:rsidP="00473FBD">
            <w:pPr>
              <w:rPr>
                <w:ins w:id="408" w:author="Microsoft Office User" w:date="2017-09-16T09:38:00Z"/>
              </w:rPr>
            </w:pPr>
            <w:ins w:id="409" w:author="Microsoft Office User" w:date="2017-09-16T09:38:00Z">
              <w:r>
                <w:t>ColumnAlias</w:t>
              </w:r>
            </w:ins>
          </w:p>
        </w:tc>
        <w:tc>
          <w:tcPr>
            <w:tcW w:w="3003" w:type="dxa"/>
          </w:tcPr>
          <w:p w14:paraId="0764877B" w14:textId="3E96670B" w:rsidR="00497AD8" w:rsidRDefault="00497AD8" w:rsidP="00473FBD">
            <w:pPr>
              <w:rPr>
                <w:ins w:id="410" w:author="Microsoft Office User" w:date="2017-09-16T09:38:00Z"/>
              </w:rPr>
            </w:pPr>
            <w:ins w:id="411" w:author="Microsoft Office User" w:date="2017-09-16T09:38:00Z">
              <w:r>
                <w:t>Text</w:t>
              </w:r>
            </w:ins>
          </w:p>
        </w:tc>
        <w:tc>
          <w:tcPr>
            <w:tcW w:w="3004" w:type="dxa"/>
          </w:tcPr>
          <w:p w14:paraId="36AE33AE" w14:textId="2AFBDD46" w:rsidR="00497AD8" w:rsidRDefault="00497AD8" w:rsidP="00473FBD">
            <w:pPr>
              <w:rPr>
                <w:ins w:id="412" w:author="Microsoft Office User" w:date="2017-09-16T09:38:00Z"/>
              </w:rPr>
            </w:pPr>
            <w:ins w:id="413" w:author="Microsoft Office User" w:date="2017-09-16T09:38:00Z">
              <w:r>
                <w:t>Alias of this element provided in query</w:t>
              </w:r>
            </w:ins>
          </w:p>
        </w:tc>
      </w:tr>
      <w:tr w:rsidR="00C342E8" w14:paraId="03478E87" w14:textId="77777777" w:rsidTr="000A5124">
        <w:trPr>
          <w:ins w:id="414" w:author="Microsoft Office User" w:date="2017-09-16T09:52:00Z"/>
        </w:trPr>
        <w:tc>
          <w:tcPr>
            <w:tcW w:w="3003" w:type="dxa"/>
          </w:tcPr>
          <w:p w14:paraId="03C8F1EA" w14:textId="6B3380D8" w:rsidR="00C342E8" w:rsidRDefault="00C342E8" w:rsidP="00473FBD">
            <w:pPr>
              <w:rPr>
                <w:ins w:id="415" w:author="Microsoft Office User" w:date="2017-09-16T09:52:00Z"/>
              </w:rPr>
            </w:pPr>
            <w:ins w:id="416" w:author="Microsoft Office User" w:date="2017-09-16T09:52:00Z">
              <w:r>
                <w:t>ColumnOrder</w:t>
              </w:r>
            </w:ins>
          </w:p>
        </w:tc>
        <w:tc>
          <w:tcPr>
            <w:tcW w:w="3003" w:type="dxa"/>
          </w:tcPr>
          <w:p w14:paraId="4EF5626B" w14:textId="31E2DA54" w:rsidR="00C342E8" w:rsidRDefault="00C342E8" w:rsidP="00473FBD">
            <w:pPr>
              <w:rPr>
                <w:ins w:id="417" w:author="Microsoft Office User" w:date="2017-09-16T09:52:00Z"/>
              </w:rPr>
            </w:pPr>
            <w:ins w:id="418" w:author="Microsoft Office User" w:date="2017-09-16T09:52:00Z">
              <w:r>
                <w:t>Int</w:t>
              </w:r>
            </w:ins>
          </w:p>
        </w:tc>
        <w:tc>
          <w:tcPr>
            <w:tcW w:w="3004" w:type="dxa"/>
          </w:tcPr>
          <w:p w14:paraId="36CD767E" w14:textId="66DE9CA8" w:rsidR="00C342E8" w:rsidRDefault="00C342E8" w:rsidP="00473FBD">
            <w:pPr>
              <w:rPr>
                <w:ins w:id="419" w:author="Microsoft Office User" w:date="2017-09-16T09:52:00Z"/>
              </w:rPr>
            </w:pPr>
            <w:ins w:id="420" w:author="Microsoft Office User" w:date="2017-09-16T09:52:00Z">
              <w:r>
                <w:t>Order of this element from leftmost position (starting at zero)</w:t>
              </w:r>
            </w:ins>
          </w:p>
        </w:tc>
      </w:tr>
    </w:tbl>
    <w:p w14:paraId="03DD84CD" w14:textId="77777777" w:rsidR="00A33AF2" w:rsidRDefault="00A33AF2">
      <w:pPr>
        <w:pStyle w:val="Heading4"/>
        <w:rPr>
          <w:ins w:id="421" w:author="Microsoft Office User" w:date="2017-09-16T09:37:00Z"/>
        </w:rPr>
        <w:pPrChange w:id="422" w:author="Microsoft Office User" w:date="2017-09-16T09:27:00Z">
          <w:pPr>
            <w:pStyle w:val="Heading1"/>
          </w:pPr>
        </w:pPrChange>
      </w:pPr>
    </w:p>
    <w:p w14:paraId="4E05BF7A" w14:textId="0A5A4AD5" w:rsidR="00B769C4" w:rsidRDefault="00B769C4">
      <w:pPr>
        <w:pStyle w:val="Heading4"/>
        <w:rPr>
          <w:ins w:id="423" w:author="Microsoft Office User" w:date="2017-09-16T09:28:00Z"/>
        </w:rPr>
        <w:pPrChange w:id="424" w:author="Microsoft Office User" w:date="2017-09-16T09:27:00Z">
          <w:pPr>
            <w:pStyle w:val="Heading1"/>
          </w:pPr>
        </w:pPrChange>
      </w:pPr>
      <w:ins w:id="425" w:author="Microsoft Office User" w:date="2017-09-16T09:27:00Z">
        <w:r>
          <w:t>Tuple Struct</w:t>
        </w:r>
      </w:ins>
    </w:p>
    <w:p w14:paraId="3511483B" w14:textId="77777777" w:rsidR="00B769C4" w:rsidRPr="00B769C4" w:rsidRDefault="00B769C4">
      <w:pPr>
        <w:rPr>
          <w:ins w:id="426" w:author="Microsoft Office User" w:date="2017-09-16T09:27:00Z"/>
          <w:rPrChange w:id="427" w:author="Microsoft Office User" w:date="2017-09-16T09:28:00Z">
            <w:rPr>
              <w:ins w:id="428" w:author="Microsoft Office User" w:date="2017-09-16T09:27:00Z"/>
            </w:rPr>
          </w:rPrChange>
        </w:rPr>
        <w:pPrChange w:id="429" w:author="Microsoft Office User" w:date="2017-09-16T09:28:00Z">
          <w:pPr>
            <w:pStyle w:val="Heading1"/>
          </w:pPr>
        </w:pPrChange>
      </w:pPr>
    </w:p>
    <w:tbl>
      <w:tblPr>
        <w:tblStyle w:val="TableGrid"/>
        <w:tblW w:w="0" w:type="auto"/>
        <w:tblLook w:val="04A0" w:firstRow="1" w:lastRow="0" w:firstColumn="1" w:lastColumn="0" w:noHBand="0" w:noVBand="1"/>
      </w:tblPr>
      <w:tblGrid>
        <w:gridCol w:w="3003"/>
        <w:gridCol w:w="3003"/>
        <w:gridCol w:w="3004"/>
        <w:tblGridChange w:id="430">
          <w:tblGrid>
            <w:gridCol w:w="113"/>
            <w:gridCol w:w="2890"/>
            <w:gridCol w:w="113"/>
            <w:gridCol w:w="2890"/>
            <w:gridCol w:w="113"/>
            <w:gridCol w:w="2891"/>
            <w:gridCol w:w="113"/>
          </w:tblGrid>
        </w:tblGridChange>
      </w:tblGrid>
      <w:tr w:rsidR="00B769C4" w14:paraId="20B67C1F" w14:textId="77777777" w:rsidTr="009138D7">
        <w:trPr>
          <w:ins w:id="431" w:author="Microsoft Office User" w:date="2017-09-16T09:27:00Z"/>
        </w:trPr>
        <w:tc>
          <w:tcPr>
            <w:tcW w:w="3003" w:type="dxa"/>
          </w:tcPr>
          <w:p w14:paraId="57D720D5" w14:textId="77777777" w:rsidR="00B769C4" w:rsidRPr="00F20FD6" w:rsidRDefault="00B769C4" w:rsidP="009138D7">
            <w:pPr>
              <w:rPr>
                <w:ins w:id="432" w:author="Microsoft Office User" w:date="2017-09-16T09:27:00Z"/>
                <w:b/>
              </w:rPr>
            </w:pPr>
            <w:ins w:id="433" w:author="Microsoft Office User" w:date="2017-09-16T09:27:00Z">
              <w:r w:rsidRPr="00F20FD6">
                <w:rPr>
                  <w:b/>
                </w:rPr>
                <w:t>Member</w:t>
              </w:r>
            </w:ins>
          </w:p>
        </w:tc>
        <w:tc>
          <w:tcPr>
            <w:tcW w:w="3003" w:type="dxa"/>
          </w:tcPr>
          <w:p w14:paraId="73135E2C" w14:textId="77777777" w:rsidR="00B769C4" w:rsidRPr="00F20FD6" w:rsidRDefault="00B769C4" w:rsidP="009138D7">
            <w:pPr>
              <w:rPr>
                <w:ins w:id="434" w:author="Microsoft Office User" w:date="2017-09-16T09:27:00Z"/>
                <w:b/>
              </w:rPr>
            </w:pPr>
            <w:ins w:id="435" w:author="Microsoft Office User" w:date="2017-09-16T09:27:00Z">
              <w:r w:rsidRPr="00F20FD6">
                <w:rPr>
                  <w:b/>
                </w:rPr>
                <w:t>Type</w:t>
              </w:r>
            </w:ins>
          </w:p>
        </w:tc>
        <w:tc>
          <w:tcPr>
            <w:tcW w:w="3004" w:type="dxa"/>
          </w:tcPr>
          <w:p w14:paraId="4910B32C" w14:textId="77777777" w:rsidR="00B769C4" w:rsidRPr="00F20FD6" w:rsidRDefault="00B769C4" w:rsidP="009138D7">
            <w:pPr>
              <w:rPr>
                <w:ins w:id="436" w:author="Microsoft Office User" w:date="2017-09-16T09:27:00Z"/>
                <w:b/>
              </w:rPr>
            </w:pPr>
            <w:ins w:id="437" w:author="Microsoft Office User" w:date="2017-09-16T09:27:00Z">
              <w:r w:rsidRPr="00F20FD6">
                <w:rPr>
                  <w:b/>
                </w:rPr>
                <w:t>Description</w:t>
              </w:r>
            </w:ins>
          </w:p>
        </w:tc>
      </w:tr>
      <w:tr w:rsidR="00B769C4" w14:paraId="2F6EDC32" w14:textId="77777777" w:rsidTr="009138D7">
        <w:trPr>
          <w:ins w:id="438" w:author="Microsoft Office User" w:date="2017-09-16T09:27:00Z"/>
        </w:trPr>
        <w:tc>
          <w:tcPr>
            <w:tcW w:w="3003" w:type="dxa"/>
          </w:tcPr>
          <w:p w14:paraId="13C482A3" w14:textId="71E7E634" w:rsidR="00B769C4" w:rsidRDefault="00686672" w:rsidP="009138D7">
            <w:pPr>
              <w:rPr>
                <w:ins w:id="439" w:author="Microsoft Office User" w:date="2017-09-16T09:27:00Z"/>
              </w:rPr>
            </w:pPr>
            <w:ins w:id="440" w:author="Microsoft Office User" w:date="2017-09-16T09:51:00Z">
              <w:r>
                <w:t>TupleWidth</w:t>
              </w:r>
            </w:ins>
          </w:p>
        </w:tc>
        <w:tc>
          <w:tcPr>
            <w:tcW w:w="3003" w:type="dxa"/>
          </w:tcPr>
          <w:p w14:paraId="74D464BA" w14:textId="6877478F" w:rsidR="00B769C4" w:rsidRDefault="00686672" w:rsidP="009138D7">
            <w:pPr>
              <w:rPr>
                <w:ins w:id="441" w:author="Microsoft Office User" w:date="2017-09-16T09:27:00Z"/>
              </w:rPr>
            </w:pPr>
            <w:ins w:id="442" w:author="Microsoft Office User" w:date="2017-09-16T09:51:00Z">
              <w:r>
                <w:t>Int</w:t>
              </w:r>
            </w:ins>
          </w:p>
        </w:tc>
        <w:tc>
          <w:tcPr>
            <w:tcW w:w="3004" w:type="dxa"/>
          </w:tcPr>
          <w:p w14:paraId="132938A5" w14:textId="43011DBA" w:rsidR="00B769C4" w:rsidRDefault="00686672" w:rsidP="009138D7">
            <w:pPr>
              <w:rPr>
                <w:ins w:id="443" w:author="Microsoft Office User" w:date="2017-09-16T09:27:00Z"/>
              </w:rPr>
            </w:pPr>
            <w:ins w:id="444" w:author="Microsoft Office User" w:date="2017-09-16T09:51:00Z">
              <w:r>
                <w:t>Number of elements in tuple</w:t>
              </w:r>
            </w:ins>
          </w:p>
        </w:tc>
      </w:tr>
      <w:tr w:rsidR="00686672" w14:paraId="3BC3ACC0" w14:textId="77777777" w:rsidTr="00C342E8">
        <w:tblPrEx>
          <w:tblW w:w="0" w:type="auto"/>
          <w:tblPrExChange w:id="445" w:author="Microsoft Office User" w:date="2017-09-16T09:52:00Z">
            <w:tblPrEx>
              <w:tblW w:w="0" w:type="auto"/>
            </w:tblPrEx>
          </w:tblPrExChange>
        </w:tblPrEx>
        <w:trPr>
          <w:trHeight w:val="227"/>
          <w:ins w:id="446" w:author="Microsoft Office User" w:date="2017-09-16T09:51:00Z"/>
          <w:trPrChange w:id="447" w:author="Microsoft Office User" w:date="2017-09-16T09:52:00Z">
            <w:trPr>
              <w:gridAfter w:val="0"/>
            </w:trPr>
          </w:trPrChange>
        </w:trPr>
        <w:tc>
          <w:tcPr>
            <w:tcW w:w="3003" w:type="dxa"/>
            <w:tcPrChange w:id="448" w:author="Microsoft Office User" w:date="2017-09-16T09:52:00Z">
              <w:tcPr>
                <w:tcW w:w="3003" w:type="dxa"/>
                <w:gridSpan w:val="2"/>
              </w:tcPr>
            </w:tcPrChange>
          </w:tcPr>
          <w:p w14:paraId="38BEBF7C" w14:textId="052CD890" w:rsidR="00686672" w:rsidRDefault="00C342E8" w:rsidP="009138D7">
            <w:pPr>
              <w:rPr>
                <w:ins w:id="449" w:author="Microsoft Office User" w:date="2017-09-16T09:51:00Z"/>
              </w:rPr>
            </w:pPr>
            <w:ins w:id="450" w:author="Microsoft Office User" w:date="2017-09-16T09:52:00Z">
              <w:r>
                <w:t>TupleStructure</w:t>
              </w:r>
            </w:ins>
          </w:p>
        </w:tc>
        <w:tc>
          <w:tcPr>
            <w:tcW w:w="3003" w:type="dxa"/>
            <w:tcPrChange w:id="451" w:author="Microsoft Office User" w:date="2017-09-16T09:52:00Z">
              <w:tcPr>
                <w:tcW w:w="3003" w:type="dxa"/>
                <w:gridSpan w:val="2"/>
              </w:tcPr>
            </w:tcPrChange>
          </w:tcPr>
          <w:p w14:paraId="08C4DA5B" w14:textId="247CC5A2" w:rsidR="00686672" w:rsidRDefault="00C342E8" w:rsidP="009138D7">
            <w:pPr>
              <w:rPr>
                <w:ins w:id="452" w:author="Microsoft Office User" w:date="2017-09-16T09:51:00Z"/>
              </w:rPr>
            </w:pPr>
            <w:ins w:id="453" w:author="Microsoft Office User" w:date="2017-09-16T09:52:00Z">
              <w:r>
                <w:t>ElemType[]</w:t>
              </w:r>
            </w:ins>
          </w:p>
        </w:tc>
        <w:tc>
          <w:tcPr>
            <w:tcW w:w="3004" w:type="dxa"/>
            <w:tcPrChange w:id="454" w:author="Microsoft Office User" w:date="2017-09-16T09:52:00Z">
              <w:tcPr>
                <w:tcW w:w="3004" w:type="dxa"/>
                <w:gridSpan w:val="2"/>
              </w:tcPr>
            </w:tcPrChange>
          </w:tcPr>
          <w:p w14:paraId="02F99487" w14:textId="301A7E7B" w:rsidR="00686672" w:rsidRDefault="00563512" w:rsidP="009138D7">
            <w:pPr>
              <w:rPr>
                <w:ins w:id="455" w:author="Microsoft Office User" w:date="2017-09-16T09:51:00Z"/>
              </w:rPr>
            </w:pPr>
            <w:ins w:id="456" w:author="Microsoft Office User" w:date="2017-09-16T09:52:00Z">
              <w:r>
                <w:t>Array of ElemType values</w:t>
              </w:r>
            </w:ins>
            <w:ins w:id="457" w:author="Microsoft Office User" w:date="2017-09-16T09:54:00Z">
              <w:r>
                <w:t xml:space="preserve"> in order of row structure</w:t>
              </w:r>
            </w:ins>
          </w:p>
        </w:tc>
      </w:tr>
      <w:tr w:rsidR="00563512" w14:paraId="6936726E" w14:textId="77777777" w:rsidTr="00C342E8">
        <w:trPr>
          <w:trHeight w:val="227"/>
          <w:ins w:id="458" w:author="Microsoft Office User" w:date="2017-09-16T09:54:00Z"/>
        </w:trPr>
        <w:tc>
          <w:tcPr>
            <w:tcW w:w="3003" w:type="dxa"/>
          </w:tcPr>
          <w:p w14:paraId="4CB87907" w14:textId="68D0D7C6" w:rsidR="00563512" w:rsidRDefault="00563512" w:rsidP="009138D7">
            <w:pPr>
              <w:rPr>
                <w:ins w:id="459" w:author="Microsoft Office User" w:date="2017-09-16T09:54:00Z"/>
              </w:rPr>
            </w:pPr>
            <w:ins w:id="460" w:author="Microsoft Office User" w:date="2017-09-16T09:54:00Z">
              <w:r>
                <w:t>TupleElements</w:t>
              </w:r>
            </w:ins>
          </w:p>
        </w:tc>
        <w:tc>
          <w:tcPr>
            <w:tcW w:w="3003" w:type="dxa"/>
          </w:tcPr>
          <w:p w14:paraId="5C07E280" w14:textId="2EF2C3C3" w:rsidR="00563512" w:rsidRDefault="00563512" w:rsidP="009138D7">
            <w:pPr>
              <w:rPr>
                <w:ins w:id="461" w:author="Microsoft Office User" w:date="2017-09-16T09:54:00Z"/>
              </w:rPr>
            </w:pPr>
            <w:ins w:id="462" w:author="Microsoft Office User" w:date="2017-09-16T09:54:00Z">
              <w:r>
                <w:t>DataElement[]</w:t>
              </w:r>
            </w:ins>
          </w:p>
        </w:tc>
        <w:tc>
          <w:tcPr>
            <w:tcW w:w="3004" w:type="dxa"/>
          </w:tcPr>
          <w:p w14:paraId="358923FD" w14:textId="324CDAD8" w:rsidR="00563512" w:rsidRDefault="00563512" w:rsidP="009138D7">
            <w:pPr>
              <w:rPr>
                <w:ins w:id="463" w:author="Microsoft Office User" w:date="2017-09-16T09:54:00Z"/>
              </w:rPr>
            </w:pPr>
            <w:ins w:id="464" w:author="Microsoft Office User" w:date="2017-09-16T09:55:00Z">
              <w:r>
                <w:t>Array of DataElement structus in tuple order</w:t>
              </w:r>
            </w:ins>
          </w:p>
        </w:tc>
      </w:tr>
    </w:tbl>
    <w:p w14:paraId="441C3CEE" w14:textId="77777777" w:rsidR="00B769C4" w:rsidRDefault="00B769C4">
      <w:pPr>
        <w:rPr>
          <w:ins w:id="465" w:author="Microsoft Office User" w:date="2017-09-16T09:27:00Z"/>
        </w:rPr>
        <w:pPrChange w:id="466" w:author="Microsoft Office User" w:date="2017-09-16T09:27:00Z">
          <w:pPr>
            <w:pStyle w:val="Heading1"/>
          </w:pPr>
        </w:pPrChange>
      </w:pPr>
    </w:p>
    <w:p w14:paraId="6BCBF4AE" w14:textId="77777777" w:rsidR="00473FBD" w:rsidRPr="00473FBD" w:rsidRDefault="00473FBD">
      <w:pPr>
        <w:rPr>
          <w:rPrChange w:id="467" w:author="Microsoft Office User" w:date="2017-09-15T12:16:00Z">
            <w:rPr>
              <w:lang w:val="en-AU"/>
            </w:rPr>
          </w:rPrChange>
        </w:rPr>
        <w:pPrChange w:id="468" w:author="Microsoft Office User" w:date="2017-09-15T12:16:00Z">
          <w:pPr>
            <w:pStyle w:val="Heading1"/>
          </w:pPr>
        </w:pPrChange>
      </w:pPr>
    </w:p>
    <w:p w14:paraId="5D040F79" w14:textId="47C05078" w:rsidR="00225EF8" w:rsidRDefault="00225EF8">
      <w:pPr>
        <w:pStyle w:val="Heading3"/>
        <w:rPr>
          <w:ins w:id="469" w:author="Microsoft Office User" w:date="2017-09-15T12:10:00Z"/>
        </w:rPr>
        <w:pPrChange w:id="470" w:author="Microsoft Office User" w:date="2017-09-08T14:02:00Z">
          <w:pPr/>
        </w:pPrChange>
      </w:pPr>
      <w:bookmarkStart w:id="471" w:name="_Toc493320083"/>
      <w:r>
        <w:t>Parse Tree</w:t>
      </w:r>
      <w:bookmarkEnd w:id="471"/>
    </w:p>
    <w:p w14:paraId="6AA591BC" w14:textId="77777777" w:rsidR="00473FBD" w:rsidRDefault="00473FBD">
      <w:pPr>
        <w:rPr>
          <w:ins w:id="472" w:author="Microsoft Office User" w:date="2017-09-15T12:10:00Z"/>
        </w:rPr>
      </w:pPr>
    </w:p>
    <w:p w14:paraId="6CD4BF59" w14:textId="5E08769B" w:rsidR="00473FBD" w:rsidRDefault="00473FBD">
      <w:pPr>
        <w:rPr>
          <w:ins w:id="473" w:author="Microsoft Office User" w:date="2017-09-15T12:10:00Z"/>
        </w:rPr>
      </w:pPr>
      <w:ins w:id="474" w:author="Microsoft Office User" w:date="2017-09-15T12:10:00Z">
        <w:r>
          <w:lastRenderedPageBreak/>
          <w:t>The parse tree is a Go array of ParseNode objects. There is no encoding of the parse tree structure directly in the tree; the ParseNode objects are generic and can describe any node in the tree. Each contains an array of ParseNode objects to implement child-nodes.</w:t>
        </w:r>
      </w:ins>
    </w:p>
    <w:p w14:paraId="38BDA24F" w14:textId="77777777" w:rsidR="00473FBD" w:rsidRPr="00473FBD" w:rsidRDefault="00473FBD"/>
    <w:p w14:paraId="15D2C2BE" w14:textId="11E9504D" w:rsidR="0031514F" w:rsidRDefault="0031514F">
      <w:pPr>
        <w:pStyle w:val="Heading3"/>
        <w:rPr>
          <w:ins w:id="475" w:author="Microsoft Office User" w:date="2017-09-15T12:12:00Z"/>
        </w:rPr>
        <w:pPrChange w:id="476" w:author="Microsoft Office User" w:date="2017-09-08T14:02:00Z">
          <w:pPr/>
        </w:pPrChange>
      </w:pPr>
      <w:bookmarkStart w:id="477" w:name="_Toc493320084"/>
      <w:r>
        <w:t>Execution Plan</w:t>
      </w:r>
      <w:bookmarkEnd w:id="477"/>
    </w:p>
    <w:p w14:paraId="2A91C964" w14:textId="77777777" w:rsidR="00473FBD" w:rsidRDefault="00473FBD">
      <w:pPr>
        <w:rPr>
          <w:ins w:id="478" w:author="Microsoft Office User" w:date="2017-09-15T12:12:00Z"/>
        </w:rPr>
      </w:pPr>
    </w:p>
    <w:p w14:paraId="35E7DA92" w14:textId="3F901183" w:rsidR="00473FBD" w:rsidRDefault="00473FBD">
      <w:pPr>
        <w:rPr>
          <w:ins w:id="479" w:author="Microsoft Office User" w:date="2017-09-15T12:12:00Z"/>
        </w:rPr>
      </w:pPr>
      <w:ins w:id="480" w:author="Microsoft Office User" w:date="2017-09-15T12:12:00Z">
        <w:r>
          <w:t xml:space="preserve">The execution plan is implemented similarly to the parse tree, an array of ExecutionPlanNode objects. </w:t>
        </w:r>
      </w:ins>
    </w:p>
    <w:p w14:paraId="1AB8D355" w14:textId="77777777" w:rsidR="00473FBD" w:rsidRDefault="00473FBD">
      <w:pPr>
        <w:rPr>
          <w:ins w:id="481" w:author="Microsoft Office User" w:date="2017-09-15T12:13:00Z"/>
        </w:rPr>
      </w:pPr>
    </w:p>
    <w:p w14:paraId="39A5CEDA" w14:textId="19D3B416" w:rsidR="00473FBD" w:rsidRDefault="00473FBD">
      <w:pPr>
        <w:rPr>
          <w:ins w:id="482" w:author="Microsoft Office User" w:date="2017-09-15T12:13:00Z"/>
        </w:rPr>
      </w:pPr>
      <w:ins w:id="483" w:author="Microsoft Office User" w:date="2017-09-15T12:13:00Z">
        <w:r>
          <w:t>ExecutionPlanNode objects are structured as follows:</w:t>
        </w:r>
      </w:ins>
    </w:p>
    <w:p w14:paraId="729A058C" w14:textId="77777777" w:rsidR="00473FBD" w:rsidRDefault="00473FBD">
      <w:pPr>
        <w:rPr>
          <w:ins w:id="484" w:author="Microsoft Office User" w:date="2017-09-15T12:13:00Z"/>
        </w:rPr>
      </w:pPr>
    </w:p>
    <w:tbl>
      <w:tblPr>
        <w:tblStyle w:val="TableGrid"/>
        <w:tblW w:w="0" w:type="auto"/>
        <w:tblLook w:val="04A0" w:firstRow="1" w:lastRow="0" w:firstColumn="1" w:lastColumn="0" w:noHBand="0" w:noVBand="1"/>
        <w:tblPrChange w:id="485" w:author="Microsoft Office User" w:date="2017-09-15T19:09:00Z">
          <w:tblPr>
            <w:tblStyle w:val="TableGrid"/>
            <w:tblW w:w="0" w:type="auto"/>
            <w:tblLook w:val="04A0" w:firstRow="1" w:lastRow="0" w:firstColumn="1" w:lastColumn="0" w:noHBand="0" w:noVBand="1"/>
          </w:tblPr>
        </w:tblPrChange>
      </w:tblPr>
      <w:tblGrid>
        <w:gridCol w:w="2939"/>
        <w:gridCol w:w="1734"/>
        <w:gridCol w:w="4337"/>
        <w:tblGridChange w:id="486">
          <w:tblGrid>
            <w:gridCol w:w="113"/>
            <w:gridCol w:w="2826"/>
            <w:gridCol w:w="113"/>
            <w:gridCol w:w="1244"/>
            <w:gridCol w:w="377"/>
            <w:gridCol w:w="113"/>
            <w:gridCol w:w="4224"/>
            <w:gridCol w:w="113"/>
          </w:tblGrid>
        </w:tblGridChange>
      </w:tblGrid>
      <w:tr w:rsidR="00860C14" w14:paraId="18EC082F" w14:textId="77777777" w:rsidTr="00860C14">
        <w:trPr>
          <w:ins w:id="487" w:author="Microsoft Office User" w:date="2017-09-15T12:13:00Z"/>
          <w:trPrChange w:id="488" w:author="Microsoft Office User" w:date="2017-09-15T19:09:00Z">
            <w:trPr>
              <w:gridAfter w:val="0"/>
            </w:trPr>
          </w:trPrChange>
        </w:trPr>
        <w:tc>
          <w:tcPr>
            <w:tcW w:w="2939" w:type="dxa"/>
            <w:tcPrChange w:id="489" w:author="Microsoft Office User" w:date="2017-09-15T19:09:00Z">
              <w:tcPr>
                <w:tcW w:w="2939" w:type="dxa"/>
                <w:gridSpan w:val="2"/>
              </w:tcPr>
            </w:tcPrChange>
          </w:tcPr>
          <w:p w14:paraId="19F8D521" w14:textId="122D2EBA" w:rsidR="00473FBD" w:rsidRPr="00473FBD" w:rsidRDefault="00473FBD" w:rsidP="00473FBD">
            <w:pPr>
              <w:rPr>
                <w:ins w:id="490" w:author="Microsoft Office User" w:date="2017-09-15T12:13:00Z"/>
                <w:b/>
                <w:u w:val="single"/>
                <w:rPrChange w:id="491" w:author="Microsoft Office User" w:date="2017-09-15T12:13:00Z">
                  <w:rPr>
                    <w:ins w:id="492" w:author="Microsoft Office User" w:date="2017-09-15T12:13:00Z"/>
                  </w:rPr>
                </w:rPrChange>
              </w:rPr>
            </w:pPr>
            <w:ins w:id="493" w:author="Microsoft Office User" w:date="2017-09-15T12:13:00Z">
              <w:r w:rsidRPr="00473FBD">
                <w:rPr>
                  <w:b/>
                  <w:u w:val="single"/>
                  <w:rPrChange w:id="494" w:author="Microsoft Office User" w:date="2017-09-15T12:13:00Z">
                    <w:rPr/>
                  </w:rPrChange>
                </w:rPr>
                <w:t>Member</w:t>
              </w:r>
            </w:ins>
          </w:p>
        </w:tc>
        <w:tc>
          <w:tcPr>
            <w:tcW w:w="1734" w:type="dxa"/>
            <w:tcPrChange w:id="495" w:author="Microsoft Office User" w:date="2017-09-15T19:09:00Z">
              <w:tcPr>
                <w:tcW w:w="1357" w:type="dxa"/>
                <w:gridSpan w:val="2"/>
              </w:tcPr>
            </w:tcPrChange>
          </w:tcPr>
          <w:p w14:paraId="7A150749" w14:textId="2819C833" w:rsidR="00473FBD" w:rsidRPr="00473FBD" w:rsidRDefault="00473FBD" w:rsidP="00473FBD">
            <w:pPr>
              <w:rPr>
                <w:ins w:id="496" w:author="Microsoft Office User" w:date="2017-09-15T12:13:00Z"/>
                <w:b/>
                <w:u w:val="single"/>
                <w:rPrChange w:id="497" w:author="Microsoft Office User" w:date="2017-09-15T12:13:00Z">
                  <w:rPr>
                    <w:ins w:id="498" w:author="Microsoft Office User" w:date="2017-09-15T12:13:00Z"/>
                  </w:rPr>
                </w:rPrChange>
              </w:rPr>
            </w:pPr>
            <w:ins w:id="499" w:author="Microsoft Office User" w:date="2017-09-15T12:13:00Z">
              <w:r w:rsidRPr="00473FBD">
                <w:rPr>
                  <w:b/>
                  <w:u w:val="single"/>
                  <w:rPrChange w:id="500" w:author="Microsoft Office User" w:date="2017-09-15T12:13:00Z">
                    <w:rPr/>
                  </w:rPrChange>
                </w:rPr>
                <w:t>Type</w:t>
              </w:r>
            </w:ins>
          </w:p>
        </w:tc>
        <w:tc>
          <w:tcPr>
            <w:tcW w:w="4337" w:type="dxa"/>
            <w:tcPrChange w:id="501" w:author="Microsoft Office User" w:date="2017-09-15T19:09:00Z">
              <w:tcPr>
                <w:tcW w:w="4714" w:type="dxa"/>
                <w:gridSpan w:val="3"/>
              </w:tcPr>
            </w:tcPrChange>
          </w:tcPr>
          <w:p w14:paraId="13C5737C" w14:textId="002202B4" w:rsidR="00473FBD" w:rsidRPr="00473FBD" w:rsidRDefault="00473FBD" w:rsidP="00473FBD">
            <w:pPr>
              <w:rPr>
                <w:ins w:id="502" w:author="Microsoft Office User" w:date="2017-09-15T12:13:00Z"/>
                <w:b/>
                <w:u w:val="single"/>
                <w:rPrChange w:id="503" w:author="Microsoft Office User" w:date="2017-09-15T12:13:00Z">
                  <w:rPr>
                    <w:ins w:id="504" w:author="Microsoft Office User" w:date="2017-09-15T12:13:00Z"/>
                  </w:rPr>
                </w:rPrChange>
              </w:rPr>
            </w:pPr>
            <w:ins w:id="505" w:author="Microsoft Office User" w:date="2017-09-15T12:13:00Z">
              <w:r w:rsidRPr="00473FBD">
                <w:rPr>
                  <w:b/>
                  <w:u w:val="single"/>
                  <w:rPrChange w:id="506" w:author="Microsoft Office User" w:date="2017-09-15T12:13:00Z">
                    <w:rPr/>
                  </w:rPrChange>
                </w:rPr>
                <w:t>Description</w:t>
              </w:r>
            </w:ins>
          </w:p>
        </w:tc>
      </w:tr>
      <w:tr w:rsidR="00860C14" w14:paraId="2D7972F0" w14:textId="77777777" w:rsidTr="00860C14">
        <w:trPr>
          <w:ins w:id="507" w:author="Microsoft Office User" w:date="2017-09-15T12:13:00Z"/>
          <w:trPrChange w:id="508" w:author="Microsoft Office User" w:date="2017-09-15T19:09:00Z">
            <w:trPr>
              <w:gridAfter w:val="0"/>
            </w:trPr>
          </w:trPrChange>
        </w:trPr>
        <w:tc>
          <w:tcPr>
            <w:tcW w:w="2939" w:type="dxa"/>
            <w:tcPrChange w:id="509" w:author="Microsoft Office User" w:date="2017-09-15T19:09:00Z">
              <w:tcPr>
                <w:tcW w:w="2939" w:type="dxa"/>
                <w:gridSpan w:val="2"/>
              </w:tcPr>
            </w:tcPrChange>
          </w:tcPr>
          <w:p w14:paraId="3202A607" w14:textId="6A66594E" w:rsidR="00473FBD" w:rsidRDefault="00473FBD" w:rsidP="00473FBD">
            <w:pPr>
              <w:rPr>
                <w:ins w:id="510" w:author="Microsoft Office User" w:date="2017-09-15T12:13:00Z"/>
              </w:rPr>
            </w:pPr>
            <w:ins w:id="511" w:author="Microsoft Office User" w:date="2017-09-15T12:16:00Z">
              <w:r>
                <w:t>NodeID</w:t>
              </w:r>
            </w:ins>
          </w:p>
        </w:tc>
        <w:tc>
          <w:tcPr>
            <w:tcW w:w="1734" w:type="dxa"/>
            <w:tcPrChange w:id="512" w:author="Microsoft Office User" w:date="2017-09-15T19:09:00Z">
              <w:tcPr>
                <w:tcW w:w="1357" w:type="dxa"/>
                <w:gridSpan w:val="2"/>
              </w:tcPr>
            </w:tcPrChange>
          </w:tcPr>
          <w:p w14:paraId="2AA821CD" w14:textId="09956C58" w:rsidR="00473FBD" w:rsidRDefault="00473FBD" w:rsidP="00473FBD">
            <w:pPr>
              <w:rPr>
                <w:ins w:id="513" w:author="Microsoft Office User" w:date="2017-09-15T12:13:00Z"/>
              </w:rPr>
            </w:pPr>
            <w:ins w:id="514" w:author="Microsoft Office User" w:date="2017-09-15T12:16:00Z">
              <w:r>
                <w:t>Int</w:t>
              </w:r>
            </w:ins>
          </w:p>
        </w:tc>
        <w:tc>
          <w:tcPr>
            <w:tcW w:w="4337" w:type="dxa"/>
            <w:tcPrChange w:id="515" w:author="Microsoft Office User" w:date="2017-09-15T19:09:00Z">
              <w:tcPr>
                <w:tcW w:w="4714" w:type="dxa"/>
                <w:gridSpan w:val="3"/>
              </w:tcPr>
            </w:tcPrChange>
          </w:tcPr>
          <w:p w14:paraId="0F258559" w14:textId="77777777" w:rsidR="00473FBD" w:rsidRDefault="00473FBD" w:rsidP="00473FBD">
            <w:pPr>
              <w:rPr>
                <w:ins w:id="516" w:author="Microsoft Office User" w:date="2017-09-15T12:13:00Z"/>
              </w:rPr>
            </w:pPr>
          </w:p>
        </w:tc>
      </w:tr>
      <w:tr w:rsidR="00860C14" w14:paraId="139F9F83" w14:textId="77777777" w:rsidTr="00860C14">
        <w:trPr>
          <w:ins w:id="517" w:author="Microsoft Office User" w:date="2017-09-15T12:13:00Z"/>
          <w:trPrChange w:id="518" w:author="Microsoft Office User" w:date="2017-09-15T19:09:00Z">
            <w:trPr>
              <w:gridAfter w:val="0"/>
            </w:trPr>
          </w:trPrChange>
        </w:trPr>
        <w:tc>
          <w:tcPr>
            <w:tcW w:w="2939" w:type="dxa"/>
            <w:tcPrChange w:id="519" w:author="Microsoft Office User" w:date="2017-09-15T19:09:00Z">
              <w:tcPr>
                <w:tcW w:w="2939" w:type="dxa"/>
                <w:gridSpan w:val="2"/>
              </w:tcPr>
            </w:tcPrChange>
          </w:tcPr>
          <w:p w14:paraId="273B1F3B" w14:textId="02BE775E" w:rsidR="00473FBD" w:rsidRDefault="00892EC9" w:rsidP="00473FBD">
            <w:pPr>
              <w:rPr>
                <w:ins w:id="520" w:author="Microsoft Office User" w:date="2017-09-15T12:13:00Z"/>
              </w:rPr>
            </w:pPr>
            <w:ins w:id="521" w:author="Microsoft Office User" w:date="2017-09-15T18:37:00Z">
              <w:r>
                <w:t>SourceList</w:t>
              </w:r>
            </w:ins>
          </w:p>
        </w:tc>
        <w:tc>
          <w:tcPr>
            <w:tcW w:w="1734" w:type="dxa"/>
            <w:tcPrChange w:id="522" w:author="Microsoft Office User" w:date="2017-09-15T19:09:00Z">
              <w:tcPr>
                <w:tcW w:w="1357" w:type="dxa"/>
                <w:gridSpan w:val="2"/>
              </w:tcPr>
            </w:tcPrChange>
          </w:tcPr>
          <w:p w14:paraId="2229DD32" w14:textId="5C6F611B" w:rsidR="00473FBD" w:rsidRDefault="00A8100F" w:rsidP="00473FBD">
            <w:pPr>
              <w:rPr>
                <w:ins w:id="523" w:author="Microsoft Office User" w:date="2017-09-15T12:13:00Z"/>
              </w:rPr>
            </w:pPr>
            <w:ins w:id="524" w:author="Microsoft Office User" w:date="2017-09-15T18:37:00Z">
              <w:r>
                <w:t>[ Int ]</w:t>
              </w:r>
            </w:ins>
          </w:p>
        </w:tc>
        <w:tc>
          <w:tcPr>
            <w:tcW w:w="4337" w:type="dxa"/>
            <w:tcPrChange w:id="525" w:author="Microsoft Office User" w:date="2017-09-15T19:09:00Z">
              <w:tcPr>
                <w:tcW w:w="4714" w:type="dxa"/>
                <w:gridSpan w:val="3"/>
              </w:tcPr>
            </w:tcPrChange>
          </w:tcPr>
          <w:p w14:paraId="3B179AEF" w14:textId="22E922DA" w:rsidR="00473FBD" w:rsidRDefault="00A8100F" w:rsidP="00473FBD">
            <w:pPr>
              <w:rPr>
                <w:ins w:id="526" w:author="Microsoft Office User" w:date="2017-09-15T12:13:00Z"/>
              </w:rPr>
            </w:pPr>
            <w:ins w:id="527" w:author="Microsoft Office User" w:date="2017-09-15T18:37:00Z">
              <w:r>
                <w:t>List of NodeIDs</w:t>
              </w:r>
            </w:ins>
            <w:ins w:id="528" w:author="Microsoft Office User" w:date="2017-09-15T18:46:00Z">
              <w:r>
                <w:t xml:space="preserve"> this node reads tuples from. Multiple in the case of join nodes</w:t>
              </w:r>
            </w:ins>
          </w:p>
        </w:tc>
      </w:tr>
      <w:tr w:rsidR="00860C14" w14:paraId="1887F27B" w14:textId="77777777" w:rsidTr="00860C14">
        <w:trPr>
          <w:ins w:id="529" w:author="Microsoft Office User" w:date="2017-09-15T18:46:00Z"/>
          <w:trPrChange w:id="530" w:author="Microsoft Office User" w:date="2017-09-15T19:09:00Z">
            <w:trPr>
              <w:gridAfter w:val="0"/>
            </w:trPr>
          </w:trPrChange>
        </w:trPr>
        <w:tc>
          <w:tcPr>
            <w:tcW w:w="2939" w:type="dxa"/>
            <w:tcPrChange w:id="531" w:author="Microsoft Office User" w:date="2017-09-15T19:09:00Z">
              <w:tcPr>
                <w:tcW w:w="2939" w:type="dxa"/>
                <w:gridSpan w:val="2"/>
              </w:tcPr>
            </w:tcPrChange>
          </w:tcPr>
          <w:p w14:paraId="6B320CEE" w14:textId="326E18AC" w:rsidR="00A8100F" w:rsidRDefault="00A8100F" w:rsidP="00473FBD">
            <w:pPr>
              <w:rPr>
                <w:ins w:id="532" w:author="Microsoft Office User" w:date="2017-09-15T18:46:00Z"/>
              </w:rPr>
            </w:pPr>
            <w:ins w:id="533" w:author="Microsoft Office User" w:date="2017-09-15T18:46:00Z">
              <w:r>
                <w:t>Target</w:t>
              </w:r>
            </w:ins>
          </w:p>
        </w:tc>
        <w:tc>
          <w:tcPr>
            <w:tcW w:w="1734" w:type="dxa"/>
            <w:tcPrChange w:id="534" w:author="Microsoft Office User" w:date="2017-09-15T19:09:00Z">
              <w:tcPr>
                <w:tcW w:w="1734" w:type="dxa"/>
                <w:gridSpan w:val="3"/>
              </w:tcPr>
            </w:tcPrChange>
          </w:tcPr>
          <w:p w14:paraId="7A26FB92" w14:textId="44B55CF8" w:rsidR="00A8100F" w:rsidRDefault="00A8100F" w:rsidP="00473FBD">
            <w:pPr>
              <w:rPr>
                <w:ins w:id="535" w:author="Microsoft Office User" w:date="2017-09-15T18:46:00Z"/>
              </w:rPr>
            </w:pPr>
            <w:ins w:id="536" w:author="Microsoft Office User" w:date="2017-09-15T18:46:00Z">
              <w:r>
                <w:t>Int</w:t>
              </w:r>
            </w:ins>
          </w:p>
        </w:tc>
        <w:tc>
          <w:tcPr>
            <w:tcW w:w="4337" w:type="dxa"/>
            <w:tcPrChange w:id="537" w:author="Microsoft Office User" w:date="2017-09-15T19:09:00Z">
              <w:tcPr>
                <w:tcW w:w="4337" w:type="dxa"/>
                <w:gridSpan w:val="2"/>
              </w:tcPr>
            </w:tcPrChange>
          </w:tcPr>
          <w:p w14:paraId="448E0CA5" w14:textId="021781CA" w:rsidR="00A8100F" w:rsidRDefault="00A8100F" w:rsidP="00473FBD">
            <w:pPr>
              <w:rPr>
                <w:ins w:id="538" w:author="Microsoft Office User" w:date="2017-09-15T18:46:00Z"/>
              </w:rPr>
            </w:pPr>
            <w:ins w:id="539" w:author="Microsoft Office User" w:date="2017-09-15T18:47:00Z">
              <w:r>
                <w:t>NodeID this node delivers tuples to. The special target</w:t>
              </w:r>
              <w:r w:rsidR="00FF4D0D">
                <w:t xml:space="preserve"> of 0 means the output.</w:t>
              </w:r>
            </w:ins>
          </w:p>
        </w:tc>
      </w:tr>
      <w:tr w:rsidR="00860C14" w14:paraId="04B6FD3A" w14:textId="77777777" w:rsidTr="00860C14">
        <w:trPr>
          <w:ins w:id="540" w:author="Microsoft Office User" w:date="2017-09-15T18:47:00Z"/>
          <w:trPrChange w:id="541" w:author="Microsoft Office User" w:date="2017-09-15T19:09:00Z">
            <w:trPr>
              <w:gridAfter w:val="0"/>
            </w:trPr>
          </w:trPrChange>
        </w:trPr>
        <w:tc>
          <w:tcPr>
            <w:tcW w:w="2939" w:type="dxa"/>
            <w:tcPrChange w:id="542" w:author="Microsoft Office User" w:date="2017-09-15T19:09:00Z">
              <w:tcPr>
                <w:tcW w:w="2939" w:type="dxa"/>
                <w:gridSpan w:val="2"/>
              </w:tcPr>
            </w:tcPrChange>
          </w:tcPr>
          <w:p w14:paraId="09B26743" w14:textId="7B1D5FFA" w:rsidR="00FF4D0D" w:rsidRDefault="00FF4D0D" w:rsidP="00473FBD">
            <w:pPr>
              <w:rPr>
                <w:ins w:id="543" w:author="Microsoft Office User" w:date="2017-09-15T18:47:00Z"/>
              </w:rPr>
            </w:pPr>
            <w:ins w:id="544" w:author="Microsoft Office User" w:date="2017-09-15T18:48:00Z">
              <w:r>
                <w:t>ActionType</w:t>
              </w:r>
            </w:ins>
          </w:p>
        </w:tc>
        <w:tc>
          <w:tcPr>
            <w:tcW w:w="1734" w:type="dxa"/>
            <w:tcPrChange w:id="545" w:author="Microsoft Office User" w:date="2017-09-15T19:09:00Z">
              <w:tcPr>
                <w:tcW w:w="1734" w:type="dxa"/>
                <w:gridSpan w:val="3"/>
              </w:tcPr>
            </w:tcPrChange>
          </w:tcPr>
          <w:p w14:paraId="1C302ED0" w14:textId="30F7E5B8" w:rsidR="00FF4D0D" w:rsidRDefault="00FF4D0D" w:rsidP="00473FBD">
            <w:pPr>
              <w:rPr>
                <w:ins w:id="546" w:author="Microsoft Office User" w:date="2017-09-15T18:47:00Z"/>
              </w:rPr>
            </w:pPr>
            <w:ins w:id="547" w:author="Microsoft Office User" w:date="2017-09-15T18:48:00Z">
              <w:r>
                <w:t>Enum</w:t>
              </w:r>
            </w:ins>
          </w:p>
        </w:tc>
        <w:tc>
          <w:tcPr>
            <w:tcW w:w="4337" w:type="dxa"/>
            <w:tcPrChange w:id="548" w:author="Microsoft Office User" w:date="2017-09-15T19:09:00Z">
              <w:tcPr>
                <w:tcW w:w="4337" w:type="dxa"/>
                <w:gridSpan w:val="2"/>
              </w:tcPr>
            </w:tcPrChange>
          </w:tcPr>
          <w:p w14:paraId="7F80A13F" w14:textId="43C4B03E" w:rsidR="00FF4D0D" w:rsidRDefault="00FF4D0D" w:rsidP="00473FBD">
            <w:pPr>
              <w:rPr>
                <w:ins w:id="549" w:author="Microsoft Office User" w:date="2017-09-15T18:47:00Z"/>
              </w:rPr>
            </w:pPr>
            <w:ins w:id="550" w:author="Microsoft Office User" w:date="2017-09-15T18:48:00Z">
              <w:r>
                <w:t xml:space="preserve">The action that this node performs. </w:t>
              </w:r>
            </w:ins>
            <w:ins w:id="551" w:author="Microsoft Office User" w:date="2017-09-15T18:57:00Z">
              <w:r>
                <w:t xml:space="preserve">May be </w:t>
              </w:r>
              <w:r w:rsidRPr="00860C14">
                <w:rPr>
                  <w:b/>
                  <w:rPrChange w:id="552" w:author="Microsoft Office User" w:date="2017-09-15T19:09:00Z">
                    <w:rPr/>
                  </w:rPrChange>
                </w:rPr>
                <w:t>Aggregate</w:t>
              </w:r>
              <w:r>
                <w:t xml:space="preserve">, </w:t>
              </w:r>
              <w:r w:rsidRPr="00860C14">
                <w:rPr>
                  <w:b/>
                  <w:rPrChange w:id="553" w:author="Microsoft Office User" w:date="2017-09-15T19:09:00Z">
                    <w:rPr/>
                  </w:rPrChange>
                </w:rPr>
                <w:t>Function</w:t>
              </w:r>
              <w:r>
                <w:t xml:space="preserve">, </w:t>
              </w:r>
              <w:r w:rsidR="008422B1" w:rsidRPr="00860C14">
                <w:rPr>
                  <w:b/>
                  <w:rPrChange w:id="554" w:author="Microsoft Office User" w:date="2017-09-15T19:09:00Z">
                    <w:rPr/>
                  </w:rPrChange>
                </w:rPr>
                <w:t>Filter</w:t>
              </w:r>
              <w:r w:rsidR="008422B1">
                <w:t xml:space="preserve">, </w:t>
              </w:r>
              <w:r w:rsidR="008422B1" w:rsidRPr="00860C14">
                <w:rPr>
                  <w:b/>
                  <w:rPrChange w:id="555" w:author="Microsoft Office User" w:date="2017-09-15T19:09:00Z">
                    <w:rPr/>
                  </w:rPrChange>
                </w:rPr>
                <w:t>Scan</w:t>
              </w:r>
              <w:r w:rsidR="008422B1">
                <w:t xml:space="preserve">, </w:t>
              </w:r>
              <w:r w:rsidR="008422B1" w:rsidRPr="00860C14">
                <w:rPr>
                  <w:b/>
                  <w:rPrChange w:id="556" w:author="Microsoft Office User" w:date="2017-09-15T19:09:00Z">
                    <w:rPr/>
                  </w:rPrChange>
                </w:rPr>
                <w:t>Join</w:t>
              </w:r>
            </w:ins>
            <w:ins w:id="557" w:author="Microsoft Office User" w:date="2017-09-15T18:58:00Z">
              <w:r w:rsidR="008422B1">
                <w:rPr>
                  <w:rStyle w:val="FootnoteReference"/>
                </w:rPr>
                <w:footnoteReference w:id="1"/>
              </w:r>
              <w:r w:rsidR="00FB2756">
                <w:t xml:space="preserve">, </w:t>
              </w:r>
              <w:r w:rsidR="00FB2756" w:rsidRPr="00860C14">
                <w:rPr>
                  <w:b/>
                  <w:rPrChange w:id="560" w:author="Microsoft Office User" w:date="2017-09-15T19:09:00Z">
                    <w:rPr/>
                  </w:rPrChange>
                </w:rPr>
                <w:t>Transform</w:t>
              </w:r>
            </w:ins>
          </w:p>
        </w:tc>
      </w:tr>
      <w:tr w:rsidR="00860C14" w14:paraId="3D1A87B8" w14:textId="77777777" w:rsidTr="00860C14">
        <w:trPr>
          <w:ins w:id="561" w:author="Microsoft Office User" w:date="2017-09-15T19:09:00Z"/>
          <w:trPrChange w:id="562" w:author="Microsoft Office User" w:date="2017-09-15T19:09:00Z">
            <w:trPr>
              <w:gridAfter w:val="0"/>
            </w:trPr>
          </w:trPrChange>
        </w:trPr>
        <w:tc>
          <w:tcPr>
            <w:tcW w:w="2939" w:type="dxa"/>
            <w:tcPrChange w:id="563" w:author="Microsoft Office User" w:date="2017-09-15T19:09:00Z">
              <w:tcPr>
                <w:tcW w:w="2939" w:type="dxa"/>
                <w:gridSpan w:val="2"/>
              </w:tcPr>
            </w:tcPrChange>
          </w:tcPr>
          <w:p w14:paraId="4E194F12" w14:textId="3DD571FD" w:rsidR="00860C14" w:rsidRDefault="00860C14" w:rsidP="00473FBD">
            <w:pPr>
              <w:rPr>
                <w:ins w:id="564" w:author="Microsoft Office User" w:date="2017-09-15T19:09:00Z"/>
              </w:rPr>
            </w:pPr>
            <w:ins w:id="565" w:author="Microsoft Office User" w:date="2017-09-15T19:09:00Z">
              <w:r>
                <w:t>ProjectionList</w:t>
              </w:r>
            </w:ins>
          </w:p>
        </w:tc>
        <w:tc>
          <w:tcPr>
            <w:tcW w:w="1734" w:type="dxa"/>
            <w:tcPrChange w:id="566" w:author="Microsoft Office User" w:date="2017-09-15T19:09:00Z">
              <w:tcPr>
                <w:tcW w:w="1734" w:type="dxa"/>
                <w:gridSpan w:val="3"/>
              </w:tcPr>
            </w:tcPrChange>
          </w:tcPr>
          <w:p w14:paraId="3BFB5795" w14:textId="4082D013" w:rsidR="00860C14" w:rsidRDefault="00860C14" w:rsidP="00473FBD">
            <w:pPr>
              <w:rPr>
                <w:ins w:id="567" w:author="Microsoft Office User" w:date="2017-09-15T19:09:00Z"/>
              </w:rPr>
            </w:pPr>
            <w:ins w:id="568" w:author="Microsoft Office User" w:date="2017-09-15T19:09:00Z">
              <w:r>
                <w:t>[ TupleSpec ]</w:t>
              </w:r>
            </w:ins>
          </w:p>
        </w:tc>
        <w:tc>
          <w:tcPr>
            <w:tcW w:w="4337" w:type="dxa"/>
            <w:tcPrChange w:id="569" w:author="Microsoft Office User" w:date="2017-09-15T19:09:00Z">
              <w:tcPr>
                <w:tcW w:w="4337" w:type="dxa"/>
                <w:gridSpan w:val="2"/>
              </w:tcPr>
            </w:tcPrChange>
          </w:tcPr>
          <w:p w14:paraId="345BB424" w14:textId="75754895" w:rsidR="00860C14" w:rsidRDefault="00860C14" w:rsidP="00473FBD">
            <w:pPr>
              <w:rPr>
                <w:ins w:id="570" w:author="Microsoft Office User" w:date="2017-09-15T19:09:00Z"/>
              </w:rPr>
            </w:pPr>
            <w:ins w:id="571" w:author="Microsoft Office User" w:date="2017-09-15T19:09:00Z">
              <w:r>
                <w:t>Specifies the tuple structure that this node emits</w:t>
              </w:r>
            </w:ins>
          </w:p>
        </w:tc>
      </w:tr>
      <w:tr w:rsidR="00860C14" w14:paraId="57EDF8FE" w14:textId="77777777" w:rsidTr="00860C14">
        <w:trPr>
          <w:ins w:id="572" w:author="Microsoft Office User" w:date="2017-09-15T19:10:00Z"/>
        </w:trPr>
        <w:tc>
          <w:tcPr>
            <w:tcW w:w="2939" w:type="dxa"/>
          </w:tcPr>
          <w:p w14:paraId="3EABDC99" w14:textId="136B4ACB" w:rsidR="00860C14" w:rsidRDefault="00B345A8" w:rsidP="00473FBD">
            <w:pPr>
              <w:rPr>
                <w:ins w:id="573" w:author="Microsoft Office User" w:date="2017-09-15T19:10:00Z"/>
              </w:rPr>
            </w:pPr>
            <w:ins w:id="574" w:author="Microsoft Office User" w:date="2017-09-15T19:30:00Z">
              <w:r>
                <w:t>FilterSpec</w:t>
              </w:r>
            </w:ins>
          </w:p>
        </w:tc>
        <w:tc>
          <w:tcPr>
            <w:tcW w:w="1734" w:type="dxa"/>
          </w:tcPr>
          <w:p w14:paraId="623AA99B" w14:textId="4395AC88" w:rsidR="00860C14" w:rsidRDefault="005C7DD2" w:rsidP="00473FBD">
            <w:pPr>
              <w:rPr>
                <w:ins w:id="575" w:author="Microsoft Office User" w:date="2017-09-15T19:10:00Z"/>
              </w:rPr>
            </w:pPr>
            <w:ins w:id="576" w:author="Microsoft Office User" w:date="2017-09-15T19:30:00Z">
              <w:r>
                <w:t>ScalarExpr</w:t>
              </w:r>
            </w:ins>
          </w:p>
        </w:tc>
        <w:tc>
          <w:tcPr>
            <w:tcW w:w="4337" w:type="dxa"/>
          </w:tcPr>
          <w:p w14:paraId="7F8978D8" w14:textId="23467A6D" w:rsidR="009C12F5" w:rsidRDefault="005C7DD2" w:rsidP="00473FBD">
            <w:pPr>
              <w:rPr>
                <w:ins w:id="577" w:author="Microsoft Office User" w:date="2017-09-15T19:10:00Z"/>
              </w:rPr>
            </w:pPr>
            <w:ins w:id="578" w:author="Microsoft Office User" w:date="2017-09-15T19:30:00Z">
              <w:r>
                <w:t xml:space="preserve">Expression </w:t>
              </w:r>
            </w:ins>
            <w:ins w:id="579" w:author="Microsoft Office User" w:date="2017-09-15T19:40:00Z">
              <w:r w:rsidR="009C12F5">
                <w:t>tree defining selection / filter predicate for this node. No filter if empty</w:t>
              </w:r>
            </w:ins>
          </w:p>
        </w:tc>
      </w:tr>
      <w:tr w:rsidR="009C12F5" w14:paraId="1EC3A787" w14:textId="77777777" w:rsidTr="00860C14">
        <w:trPr>
          <w:ins w:id="580" w:author="Microsoft Office User" w:date="2017-09-15T19:41:00Z"/>
        </w:trPr>
        <w:tc>
          <w:tcPr>
            <w:tcW w:w="2939" w:type="dxa"/>
          </w:tcPr>
          <w:p w14:paraId="3016D88F" w14:textId="52FEA4AF" w:rsidR="009C12F5" w:rsidRDefault="009C12F5" w:rsidP="00473FBD">
            <w:pPr>
              <w:rPr>
                <w:ins w:id="581" w:author="Microsoft Office User" w:date="2017-09-15T19:41:00Z"/>
              </w:rPr>
            </w:pPr>
            <w:ins w:id="582" w:author="Microsoft Office User" w:date="2017-09-15T19:41:00Z">
              <w:r>
                <w:t>ActionArgument</w:t>
              </w:r>
            </w:ins>
          </w:p>
        </w:tc>
        <w:tc>
          <w:tcPr>
            <w:tcW w:w="1734" w:type="dxa"/>
          </w:tcPr>
          <w:p w14:paraId="777EABEE" w14:textId="0E00A1B9" w:rsidR="009C12F5" w:rsidRDefault="009C12F5" w:rsidP="00473FBD">
            <w:pPr>
              <w:rPr>
                <w:ins w:id="583" w:author="Microsoft Office User" w:date="2017-09-15T19:41:00Z"/>
              </w:rPr>
            </w:pPr>
            <w:ins w:id="584" w:author="Microsoft Office User" w:date="2017-09-15T19:41:00Z">
              <w:r>
                <w:t>-</w:t>
              </w:r>
            </w:ins>
          </w:p>
        </w:tc>
        <w:tc>
          <w:tcPr>
            <w:tcW w:w="4337" w:type="dxa"/>
          </w:tcPr>
          <w:p w14:paraId="5196BC53" w14:textId="4948E902" w:rsidR="009C12F5" w:rsidRDefault="009C12F5" w:rsidP="00473FBD">
            <w:pPr>
              <w:rPr>
                <w:ins w:id="585" w:author="Microsoft Office User" w:date="2017-09-15T19:41:00Z"/>
              </w:rPr>
            </w:pPr>
            <w:ins w:id="586" w:author="Microsoft Office User" w:date="2017-09-15T19:42:00Z">
              <w:r>
                <w:t xml:space="preserve">Action-dependent argument. </w:t>
              </w:r>
            </w:ins>
          </w:p>
        </w:tc>
      </w:tr>
    </w:tbl>
    <w:p w14:paraId="69B07CF1" w14:textId="3C0DBCC2" w:rsidR="00473FBD" w:rsidRDefault="00473FBD">
      <w:pPr>
        <w:rPr>
          <w:ins w:id="587" w:author="Microsoft Office User" w:date="2017-09-15T12:13:00Z"/>
        </w:rPr>
      </w:pPr>
    </w:p>
    <w:p w14:paraId="14FC99D2" w14:textId="77777777" w:rsidR="00473FBD" w:rsidRPr="00473FBD" w:rsidRDefault="00473FBD"/>
    <w:p w14:paraId="44311FFC" w14:textId="5C03ECEF" w:rsidR="00907BA2" w:rsidDel="00E36F68" w:rsidRDefault="00907BA2">
      <w:pPr>
        <w:pStyle w:val="Heading3"/>
        <w:rPr>
          <w:del w:id="588" w:author="Microsoft Office User" w:date="2017-09-16T10:11:00Z"/>
        </w:rPr>
        <w:pPrChange w:id="589" w:author="Microsoft Office User" w:date="2017-09-08T14:02:00Z">
          <w:pPr/>
        </w:pPrChange>
      </w:pPr>
      <w:del w:id="590" w:author="Microsoft Office User" w:date="2017-09-16T10:11:00Z">
        <w:r w:rsidDel="00E36F68">
          <w:delText>Execution Program</w:delText>
        </w:r>
      </w:del>
    </w:p>
    <w:p w14:paraId="7FD27430" w14:textId="3241F798" w:rsidR="00225EF8" w:rsidRDefault="007A7DB3">
      <w:pPr>
        <w:pStyle w:val="Heading2"/>
        <w:rPr>
          <w:ins w:id="591" w:author="Microsoft Office User" w:date="2017-09-08T14:01:00Z"/>
        </w:rPr>
        <w:pPrChange w:id="592" w:author="Microsoft Office User" w:date="2017-09-08T14:02:00Z">
          <w:pPr/>
        </w:pPrChange>
      </w:pPr>
      <w:bookmarkStart w:id="593" w:name="_Toc493320085"/>
      <w:ins w:id="594" w:author="Microsoft Office User" w:date="2017-09-08T14:01:00Z">
        <w:r>
          <w:t>System data layout</w:t>
        </w:r>
        <w:bookmarkEnd w:id="593"/>
      </w:ins>
    </w:p>
    <w:p w14:paraId="175851AC" w14:textId="55499B73" w:rsidR="007A7DB3" w:rsidRDefault="007A7DB3">
      <w:pPr>
        <w:pStyle w:val="Heading3"/>
        <w:rPr>
          <w:ins w:id="595" w:author="Microsoft Office User" w:date="2017-09-08T14:02:00Z"/>
        </w:rPr>
        <w:pPrChange w:id="596" w:author="Microsoft Office User" w:date="2017-09-08T14:02:00Z">
          <w:pPr/>
        </w:pPrChange>
      </w:pPr>
      <w:bookmarkStart w:id="597" w:name="_Toc493320086"/>
      <w:ins w:id="598" w:author="Microsoft Office User" w:date="2017-09-08T14:01:00Z">
        <w:r>
          <w:t>Database system catalogues</w:t>
        </w:r>
      </w:ins>
      <w:bookmarkEnd w:id="597"/>
    </w:p>
    <w:p w14:paraId="61B7188F" w14:textId="4835FE84" w:rsidR="007A7DB3" w:rsidRDefault="007A7DB3">
      <w:pPr>
        <w:pStyle w:val="Heading3"/>
        <w:rPr>
          <w:ins w:id="599" w:author="Microsoft Office User" w:date="2017-09-08T14:11:00Z"/>
        </w:rPr>
        <w:pPrChange w:id="600" w:author="Microsoft Office User" w:date="2017-09-08T14:02:00Z">
          <w:pPr/>
        </w:pPrChange>
      </w:pPr>
      <w:bookmarkStart w:id="601" w:name="_Toc493320087"/>
      <w:ins w:id="602" w:author="Microsoft Office User" w:date="2017-09-08T14:02:00Z">
        <w:r>
          <w:t>User data tables</w:t>
        </w:r>
      </w:ins>
      <w:bookmarkEnd w:id="601"/>
    </w:p>
    <w:p w14:paraId="4D237A01" w14:textId="650C5C17" w:rsidR="000D3301" w:rsidRPr="000D3301" w:rsidRDefault="000D3301">
      <w:pPr>
        <w:pStyle w:val="Heading3"/>
        <w:rPr>
          <w:ins w:id="603" w:author="Microsoft Office User" w:date="2017-09-08T14:01:00Z"/>
          <w:rPrChange w:id="604" w:author="Microsoft Office User" w:date="2017-09-08T14:11:00Z">
            <w:rPr>
              <w:ins w:id="605" w:author="Microsoft Office User" w:date="2017-09-08T14:01:00Z"/>
            </w:rPr>
          </w:rPrChange>
        </w:rPr>
        <w:pPrChange w:id="606" w:author="Microsoft Office User" w:date="2017-09-08T14:11:00Z">
          <w:pPr/>
        </w:pPrChange>
      </w:pPr>
      <w:bookmarkStart w:id="607" w:name="_Toc493320088"/>
      <w:ins w:id="608" w:author="Microsoft Office User" w:date="2017-09-08T14:11:00Z">
        <w:r>
          <w:t>Statistics</w:t>
        </w:r>
      </w:ins>
      <w:bookmarkEnd w:id="607"/>
    </w:p>
    <w:p w14:paraId="0ED67B6C" w14:textId="5A71DC40" w:rsidR="007A7DB3" w:rsidRDefault="007A7DB3">
      <w:pPr>
        <w:pStyle w:val="Heading3"/>
        <w:rPr>
          <w:ins w:id="609" w:author="Microsoft Office User" w:date="2017-09-08T14:01:00Z"/>
        </w:rPr>
        <w:pPrChange w:id="610" w:author="Microsoft Office User" w:date="2017-09-08T14:02:00Z">
          <w:pPr/>
        </w:pPrChange>
      </w:pPr>
      <w:bookmarkStart w:id="611" w:name="_Toc493320089"/>
      <w:ins w:id="612" w:author="Microsoft Office User" w:date="2017-09-08T14:02:00Z">
        <w:r>
          <w:t xml:space="preserve">Permissions and </w:t>
        </w:r>
      </w:ins>
      <w:ins w:id="613" w:author="Microsoft Office User" w:date="2017-09-08T14:01:00Z">
        <w:r>
          <w:t>Authentication</w:t>
        </w:r>
        <w:bookmarkEnd w:id="611"/>
      </w:ins>
    </w:p>
    <w:p w14:paraId="7C1045F2" w14:textId="77777777" w:rsidR="007A7DB3" w:rsidRPr="00225EF8" w:rsidRDefault="007A7DB3" w:rsidP="00225EF8"/>
    <w:p w14:paraId="37DFAA51" w14:textId="77777777" w:rsidR="005D00FD" w:rsidRDefault="005D00FD" w:rsidP="005D00FD">
      <w:pPr>
        <w:pStyle w:val="Heading1"/>
        <w:rPr>
          <w:lang w:val="en-AU"/>
        </w:rPr>
      </w:pPr>
      <w:bookmarkStart w:id="614" w:name="_Toc493320090"/>
      <w:r>
        <w:rPr>
          <w:lang w:val="en-AU"/>
        </w:rPr>
        <w:t>Interfaces</w:t>
      </w:r>
      <w:bookmarkEnd w:id="614"/>
    </w:p>
    <w:p w14:paraId="3867AB65" w14:textId="04327841" w:rsidR="00907BA2" w:rsidRDefault="00907BA2">
      <w:pPr>
        <w:pStyle w:val="Heading2"/>
        <w:pPrChange w:id="615" w:author="Microsoft Office User" w:date="2017-09-08T13:14:00Z">
          <w:pPr/>
        </w:pPrChange>
      </w:pPr>
      <w:bookmarkStart w:id="616" w:name="_Toc493320091"/>
      <w:r>
        <w:t>Chaincode invoke functions</w:t>
      </w:r>
      <w:bookmarkEnd w:id="616"/>
    </w:p>
    <w:p w14:paraId="7C272139" w14:textId="5C389468" w:rsidR="00907BA2" w:rsidRDefault="00907BA2">
      <w:pPr>
        <w:pStyle w:val="Heading2"/>
        <w:pPrChange w:id="617" w:author="Microsoft Office User" w:date="2017-09-08T13:14:00Z">
          <w:pPr/>
        </w:pPrChange>
      </w:pPr>
      <w:bookmarkStart w:id="618" w:name="_Toc493320092"/>
      <w:r>
        <w:t>Parser interface</w:t>
      </w:r>
      <w:bookmarkEnd w:id="618"/>
    </w:p>
    <w:p w14:paraId="1F3C027F" w14:textId="492CCF35" w:rsidR="00907BA2" w:rsidRDefault="00907BA2">
      <w:pPr>
        <w:pStyle w:val="Heading2"/>
        <w:pPrChange w:id="619" w:author="Microsoft Office User" w:date="2017-09-08T13:14:00Z">
          <w:pPr/>
        </w:pPrChange>
      </w:pPr>
      <w:bookmarkStart w:id="620" w:name="_Toc493320093"/>
      <w:r>
        <w:t>Planner interface</w:t>
      </w:r>
      <w:bookmarkEnd w:id="620"/>
    </w:p>
    <w:p w14:paraId="01A2448F" w14:textId="00184F00" w:rsidR="00907BA2" w:rsidRDefault="00907BA2">
      <w:pPr>
        <w:pStyle w:val="Heading2"/>
        <w:rPr>
          <w:ins w:id="621" w:author="Microsoft Office User" w:date="2017-09-15T09:54:00Z"/>
        </w:rPr>
        <w:pPrChange w:id="622" w:author="Microsoft Office User" w:date="2017-09-08T13:14:00Z">
          <w:pPr/>
        </w:pPrChange>
      </w:pPr>
      <w:bookmarkStart w:id="623" w:name="_Toc493320094"/>
      <w:r>
        <w:t>Executor interface</w:t>
      </w:r>
      <w:bookmarkEnd w:id="623"/>
    </w:p>
    <w:p w14:paraId="7497A9F7" w14:textId="79605B25" w:rsidR="00D25A55" w:rsidRPr="00D25A55" w:rsidRDefault="00D25A55">
      <w:pPr>
        <w:pStyle w:val="Heading2"/>
        <w:rPr>
          <w:rPrChange w:id="624" w:author="Microsoft Office User" w:date="2017-09-15T09:54:00Z">
            <w:rPr/>
          </w:rPrChange>
        </w:rPr>
        <w:pPrChange w:id="625" w:author="Microsoft Office User" w:date="2017-09-15T09:54:00Z">
          <w:pPr/>
        </w:pPrChange>
      </w:pPr>
      <w:bookmarkStart w:id="626" w:name="_Toc493320095"/>
      <w:ins w:id="627" w:author="Microsoft Office User" w:date="2017-09-15T09:54:00Z">
        <w:r>
          <w:t>Fabric client interface</w:t>
        </w:r>
      </w:ins>
      <w:bookmarkEnd w:id="626"/>
    </w:p>
    <w:p w14:paraId="5715F301" w14:textId="77777777" w:rsidR="00907BA2" w:rsidRDefault="00907BA2" w:rsidP="00907BA2">
      <w:pPr>
        <w:rPr>
          <w:ins w:id="628" w:author="Microsoft Office User" w:date="2017-09-16T10:11:00Z"/>
        </w:rPr>
      </w:pPr>
    </w:p>
    <w:p w14:paraId="33221419" w14:textId="6CFD43AD" w:rsidR="00EC062E" w:rsidRDefault="00EC062E">
      <w:pPr>
        <w:pStyle w:val="Heading1"/>
        <w:rPr>
          <w:ins w:id="629" w:author="Microsoft Office User" w:date="2017-09-16T10:11:00Z"/>
        </w:rPr>
        <w:pPrChange w:id="630" w:author="Microsoft Office User" w:date="2017-09-16T10:11:00Z">
          <w:pPr/>
        </w:pPrChange>
      </w:pPr>
      <w:bookmarkStart w:id="631" w:name="_Toc493320096"/>
      <w:ins w:id="632" w:author="Microsoft Office User" w:date="2017-09-16T10:11:00Z">
        <w:r>
          <w:lastRenderedPageBreak/>
          <w:t>Detailed component design</w:t>
        </w:r>
        <w:bookmarkEnd w:id="631"/>
      </w:ins>
    </w:p>
    <w:p w14:paraId="35F0ABD8" w14:textId="2095D734" w:rsidR="00EC062E" w:rsidRDefault="00CC037A">
      <w:pPr>
        <w:pStyle w:val="Heading2"/>
        <w:rPr>
          <w:ins w:id="633" w:author="Microsoft Office User" w:date="2017-09-16T10:36:00Z"/>
        </w:rPr>
        <w:pPrChange w:id="634" w:author="Microsoft Office User" w:date="2017-09-16T10:11:00Z">
          <w:pPr/>
        </w:pPrChange>
      </w:pPr>
      <w:bookmarkStart w:id="635" w:name="_Toc493320097"/>
      <w:ins w:id="636" w:author="Microsoft Office User" w:date="2017-09-16T10:36:00Z">
        <w:r>
          <w:t xml:space="preserve">Query </w:t>
        </w:r>
      </w:ins>
      <w:ins w:id="637" w:author="Microsoft Office User" w:date="2017-09-16T10:11:00Z">
        <w:r w:rsidR="00EC062E">
          <w:t>Executor</w:t>
        </w:r>
      </w:ins>
      <w:bookmarkEnd w:id="635"/>
    </w:p>
    <w:p w14:paraId="71833B4A" w14:textId="524F9D37" w:rsidR="009138D7" w:rsidRDefault="00CC037A">
      <w:pPr>
        <w:pStyle w:val="Heading3"/>
        <w:rPr>
          <w:ins w:id="638" w:author="Microsoft Office User" w:date="2017-09-16T10:36:00Z"/>
        </w:rPr>
        <w:pPrChange w:id="639" w:author="Microsoft Office User" w:date="2017-09-16T10:36:00Z">
          <w:pPr/>
        </w:pPrChange>
      </w:pPr>
      <w:ins w:id="640" w:author="Microsoft Office User" w:date="2017-09-16T10:36:00Z">
        <w:r>
          <w:t>Program flow</w:t>
        </w:r>
      </w:ins>
    </w:p>
    <w:p w14:paraId="47B0523C" w14:textId="68D4F80C" w:rsidR="00CC037A" w:rsidRDefault="00CC037A">
      <w:pPr>
        <w:pStyle w:val="Heading3"/>
        <w:rPr>
          <w:ins w:id="641" w:author="Microsoft Office User" w:date="2017-09-16T10:36:00Z"/>
        </w:rPr>
        <w:pPrChange w:id="642" w:author="Microsoft Office User" w:date="2017-09-16T10:36:00Z">
          <w:pPr/>
        </w:pPrChange>
      </w:pPr>
      <w:ins w:id="643" w:author="Microsoft Office User" w:date="2017-09-16T10:36:00Z">
        <w:r>
          <w:t>Function</w:t>
        </w:r>
      </w:ins>
      <w:ins w:id="644" w:author="Microsoft Office User" w:date="2017-09-16T10:37:00Z">
        <w:r>
          <w:t>s</w:t>
        </w:r>
      </w:ins>
    </w:p>
    <w:p w14:paraId="242E3701" w14:textId="010856D4" w:rsidR="00CC037A" w:rsidRPr="00CC037A" w:rsidRDefault="00A87CFE">
      <w:pPr>
        <w:pStyle w:val="Heading4"/>
        <w:rPr>
          <w:ins w:id="645" w:author="Microsoft Office User" w:date="2017-09-16T10:11:00Z"/>
          <w:rPrChange w:id="646" w:author="Microsoft Office User" w:date="2017-09-16T10:36:00Z">
            <w:rPr>
              <w:ins w:id="647" w:author="Microsoft Office User" w:date="2017-09-16T10:11:00Z"/>
            </w:rPr>
          </w:rPrChange>
        </w:rPr>
        <w:pPrChange w:id="648" w:author="Microsoft Office User" w:date="2017-09-16T10:43:00Z">
          <w:pPr/>
        </w:pPrChange>
      </w:pPr>
      <w:ins w:id="649" w:author="Microsoft Office User" w:date="2017-09-16T10:42:00Z">
        <w:r>
          <w:t>ReadTuple</w:t>
        </w:r>
      </w:ins>
    </w:p>
    <w:p w14:paraId="1E0D53A8" w14:textId="6ED618E7" w:rsidR="00EC062E" w:rsidRDefault="00A87CFE">
      <w:pPr>
        <w:pStyle w:val="Heading4"/>
        <w:rPr>
          <w:ins w:id="650" w:author="Microsoft Office User" w:date="2017-09-16T11:03:00Z"/>
        </w:rPr>
        <w:pPrChange w:id="651" w:author="Microsoft Office User" w:date="2017-09-16T11:02:00Z">
          <w:pPr/>
        </w:pPrChange>
      </w:pPr>
      <w:ins w:id="652" w:author="Microsoft Office User" w:date="2017-09-16T10:43:00Z">
        <w:r>
          <w:t>SpawnExecution</w:t>
        </w:r>
      </w:ins>
      <w:ins w:id="653" w:author="Microsoft Office User" w:date="2017-09-16T11:02:00Z">
        <w:r w:rsidR="00F762D9">
          <w:t>Tree</w:t>
        </w:r>
      </w:ins>
    </w:p>
    <w:p w14:paraId="01B1BB73" w14:textId="77777777" w:rsidR="008D7649" w:rsidRPr="008D7649" w:rsidRDefault="008D7649"/>
    <w:p w14:paraId="1A95C3EA" w14:textId="77777777" w:rsidR="005D00FD" w:rsidRDefault="005D00FD" w:rsidP="005D00FD">
      <w:pPr>
        <w:pStyle w:val="Heading1"/>
        <w:rPr>
          <w:lang w:val="en-AU"/>
        </w:rPr>
      </w:pPr>
      <w:bookmarkStart w:id="654" w:name="_Toc493320098"/>
      <w:r>
        <w:rPr>
          <w:lang w:val="en-AU"/>
        </w:rPr>
        <w:t>Development plan</w:t>
      </w:r>
      <w:bookmarkEnd w:id="654"/>
    </w:p>
    <w:p w14:paraId="7E899D5A" w14:textId="3F9B5A1D" w:rsidR="005D00FD" w:rsidRDefault="00907BA2">
      <w:pPr>
        <w:pStyle w:val="Heading2"/>
        <w:rPr>
          <w:ins w:id="655" w:author="Microsoft Office User" w:date="2017-09-15T09:09:00Z"/>
          <w:lang w:val="en-AU"/>
        </w:rPr>
        <w:pPrChange w:id="656" w:author="Microsoft Office User" w:date="2017-09-08T13:14:00Z">
          <w:pPr/>
        </w:pPrChange>
      </w:pPr>
      <w:bookmarkStart w:id="657" w:name="_Toc493320099"/>
      <w:r>
        <w:rPr>
          <w:lang w:val="en-AU"/>
        </w:rPr>
        <w:t>Feature specification for prototype</w:t>
      </w:r>
      <w:bookmarkEnd w:id="657"/>
    </w:p>
    <w:p w14:paraId="3F48B8EC" w14:textId="32549A0F" w:rsidR="0032196F" w:rsidRDefault="0032196F">
      <w:pPr>
        <w:rPr>
          <w:ins w:id="658" w:author="Microsoft Office User" w:date="2017-09-15T09:16:00Z"/>
        </w:rPr>
      </w:pPr>
      <w:ins w:id="659" w:author="Microsoft Office User" w:date="2017-09-15T09:09:00Z">
        <w:r>
          <w:t xml:space="preserve">Initial development targets a prototype which will support the following </w:t>
        </w:r>
      </w:ins>
      <w:ins w:id="660" w:author="Microsoft Office User" w:date="2017-09-15T09:10:00Z">
        <w:r>
          <w:t xml:space="preserve">SQL </w:t>
        </w:r>
      </w:ins>
      <w:ins w:id="661" w:author="Microsoft Office User" w:date="2017-09-15T09:09:00Z">
        <w:r>
          <w:t xml:space="preserve">RDMS </w:t>
        </w:r>
      </w:ins>
      <w:ins w:id="662" w:author="Microsoft Office User" w:date="2017-09-15T09:10:00Z">
        <w:r>
          <w:t>features</w:t>
        </w:r>
        <w:r w:rsidR="00145293">
          <w:t>.</w:t>
        </w:r>
      </w:ins>
    </w:p>
    <w:p w14:paraId="02711AFB" w14:textId="77777777" w:rsidR="00145293" w:rsidRDefault="00145293">
      <w:pPr>
        <w:rPr>
          <w:ins w:id="663" w:author="Microsoft Office User" w:date="2017-09-15T09:10:00Z"/>
        </w:rPr>
      </w:pPr>
    </w:p>
    <w:p w14:paraId="3DD67C26" w14:textId="77777777" w:rsidR="000B506D" w:rsidRDefault="00145293">
      <w:pPr>
        <w:pStyle w:val="Heading3"/>
        <w:rPr>
          <w:ins w:id="664" w:author="Microsoft Office User" w:date="2017-09-15T09:29:00Z"/>
        </w:rPr>
        <w:pPrChange w:id="665" w:author="Microsoft Office User" w:date="2017-09-15T09:16:00Z">
          <w:pPr/>
        </w:pPrChange>
      </w:pPr>
      <w:bookmarkStart w:id="666" w:name="_Toc493320100"/>
      <w:ins w:id="667" w:author="Microsoft Office User" w:date="2017-09-15T09:16:00Z">
        <w:r>
          <w:t>Data definition</w:t>
        </w:r>
      </w:ins>
      <w:bookmarkEnd w:id="666"/>
    </w:p>
    <w:p w14:paraId="5D097013" w14:textId="20F85485" w:rsidR="000B506D" w:rsidRPr="000B506D" w:rsidRDefault="000B506D">
      <w:pPr>
        <w:pStyle w:val="ListParagraph"/>
        <w:numPr>
          <w:ilvl w:val="0"/>
          <w:numId w:val="3"/>
        </w:numPr>
        <w:rPr>
          <w:ins w:id="668" w:author="Microsoft Office User" w:date="2017-09-15T09:28:00Z"/>
        </w:rPr>
        <w:pPrChange w:id="669" w:author="Microsoft Office User" w:date="2017-09-15T09:29:00Z">
          <w:pPr/>
        </w:pPrChange>
      </w:pPr>
      <w:ins w:id="670" w:author="Microsoft Office User" w:date="2017-09-15T09:29:00Z">
        <w:r>
          <w:t>Integer and Text datatypes</w:t>
        </w:r>
      </w:ins>
      <w:ins w:id="671" w:author="Microsoft Office User" w:date="2017-09-15T09:50:00Z">
        <w:r w:rsidR="00D25A55">
          <w:t xml:space="preserve"> only</w:t>
        </w:r>
      </w:ins>
    </w:p>
    <w:p w14:paraId="16AA3B63" w14:textId="750A8C93" w:rsidR="00D25A55" w:rsidRDefault="000B506D">
      <w:pPr>
        <w:pStyle w:val="ListParagraph"/>
        <w:numPr>
          <w:ilvl w:val="0"/>
          <w:numId w:val="3"/>
        </w:numPr>
        <w:rPr>
          <w:ins w:id="672" w:author="Microsoft Office User" w:date="2017-09-15T09:37:00Z"/>
        </w:rPr>
        <w:pPrChange w:id="673" w:author="Microsoft Office User" w:date="2017-09-15T09:50:00Z">
          <w:pPr/>
        </w:pPrChange>
      </w:pPr>
      <w:ins w:id="674" w:author="Microsoft Office User" w:date="2017-09-15T09:28:00Z">
        <w:r>
          <w:t>Table creat</w:t>
        </w:r>
      </w:ins>
      <w:ins w:id="675" w:author="Microsoft Office User" w:date="2017-09-15T09:16:00Z">
        <w:r>
          <w:t>ion</w:t>
        </w:r>
      </w:ins>
      <w:ins w:id="676" w:author="Microsoft Office User" w:date="2017-09-15T09:31:00Z">
        <w:r w:rsidR="00917C53">
          <w:t xml:space="preserve"> and deletion (CREATE TABLE, DROP TABLE). No constraints, </w:t>
        </w:r>
        <w:r w:rsidR="004F32A1">
          <w:t>domains, index</w:t>
        </w:r>
        <w:r w:rsidR="00D25A55">
          <w:t>es or primary keys. No default values</w:t>
        </w:r>
      </w:ins>
      <w:ins w:id="677" w:author="Microsoft Office User" w:date="2017-09-15T10:50:00Z">
        <w:r w:rsidR="00100615">
          <w:t xml:space="preserve"> or sequences.</w:t>
        </w:r>
      </w:ins>
    </w:p>
    <w:p w14:paraId="3C7F13C7" w14:textId="30BFE315" w:rsidR="00881AFE" w:rsidRDefault="00881AFE">
      <w:pPr>
        <w:pStyle w:val="ListParagraph"/>
        <w:numPr>
          <w:ilvl w:val="0"/>
          <w:numId w:val="3"/>
        </w:numPr>
        <w:rPr>
          <w:ins w:id="678" w:author="Microsoft Office User" w:date="2017-09-15T09:42:00Z"/>
        </w:rPr>
        <w:pPrChange w:id="679" w:author="Microsoft Office User" w:date="2017-09-15T09:29:00Z">
          <w:pPr/>
        </w:pPrChange>
      </w:pPr>
      <w:ins w:id="680" w:author="Microsoft Office User" w:date="2017-09-15T09:37:00Z">
        <w:r>
          <w:t>System catalogues</w:t>
        </w:r>
      </w:ins>
      <w:ins w:id="681" w:author="Microsoft Office User" w:date="2017-09-15T10:50:00Z">
        <w:r w:rsidR="00100615">
          <w:t xml:space="preserve"> tracking relation name and attribute details.</w:t>
        </w:r>
      </w:ins>
    </w:p>
    <w:p w14:paraId="22246FF7" w14:textId="4C7763E3" w:rsidR="00E84D17" w:rsidRDefault="00E84D17">
      <w:pPr>
        <w:pStyle w:val="ListParagraph"/>
        <w:numPr>
          <w:ilvl w:val="0"/>
          <w:numId w:val="3"/>
        </w:numPr>
        <w:rPr>
          <w:ins w:id="682" w:author="Microsoft Office User" w:date="2017-09-15T09:16:00Z"/>
        </w:rPr>
        <w:pPrChange w:id="683" w:author="Microsoft Office User" w:date="2017-09-15T09:29:00Z">
          <w:pPr/>
        </w:pPrChange>
      </w:pPr>
      <w:ins w:id="684" w:author="Microsoft Office User" w:date="2017-09-15T09:42:00Z">
        <w:r>
          <w:t>Single schema, “public”</w:t>
        </w:r>
      </w:ins>
      <w:ins w:id="685" w:author="Microsoft Office User" w:date="2017-09-15T10:50:00Z">
        <w:r w:rsidR="00100615">
          <w:t>.</w:t>
        </w:r>
      </w:ins>
    </w:p>
    <w:p w14:paraId="3E7A2FF1" w14:textId="5369392B" w:rsidR="00145293" w:rsidRDefault="00145293">
      <w:pPr>
        <w:pStyle w:val="Heading3"/>
        <w:rPr>
          <w:ins w:id="686" w:author="Microsoft Office User" w:date="2017-09-15T09:39:00Z"/>
        </w:rPr>
        <w:pPrChange w:id="687" w:author="Microsoft Office User" w:date="2017-09-15T09:16:00Z">
          <w:pPr/>
        </w:pPrChange>
      </w:pPr>
      <w:bookmarkStart w:id="688" w:name="_Toc493320101"/>
      <w:ins w:id="689" w:author="Microsoft Office User" w:date="2017-09-15T09:16:00Z">
        <w:r>
          <w:t>Data manipulation</w:t>
        </w:r>
      </w:ins>
      <w:bookmarkEnd w:id="688"/>
    </w:p>
    <w:p w14:paraId="24C6ABE1" w14:textId="225D2A22" w:rsidR="00E84D17" w:rsidRDefault="00E84D17">
      <w:pPr>
        <w:pStyle w:val="ListParagraph"/>
        <w:numPr>
          <w:ilvl w:val="0"/>
          <w:numId w:val="3"/>
        </w:numPr>
        <w:rPr>
          <w:ins w:id="690" w:author="Microsoft Office User" w:date="2017-09-15T09:39:00Z"/>
        </w:rPr>
        <w:pPrChange w:id="691" w:author="Microsoft Office User" w:date="2017-09-15T09:39:00Z">
          <w:pPr/>
        </w:pPrChange>
      </w:pPr>
      <w:ins w:id="692" w:author="Microsoft Office User" w:date="2017-09-15T09:39:00Z">
        <w:r>
          <w:t>SELECT statement support</w:t>
        </w:r>
      </w:ins>
      <w:ins w:id="693" w:author="Microsoft Office User" w:date="2017-09-15T09:47:00Z">
        <w:r w:rsidR="002E3322">
          <w:t>,</w:t>
        </w:r>
      </w:ins>
      <w:ins w:id="694" w:author="Microsoft Office User" w:date="2017-09-15T09:39:00Z">
        <w:r>
          <w:t xml:space="preserve"> limited to:</w:t>
        </w:r>
      </w:ins>
    </w:p>
    <w:p w14:paraId="299CC69B" w14:textId="02BBCFD0" w:rsidR="00E84D17" w:rsidRDefault="00E84D17">
      <w:pPr>
        <w:pStyle w:val="ListParagraph"/>
        <w:numPr>
          <w:ilvl w:val="1"/>
          <w:numId w:val="3"/>
        </w:numPr>
        <w:rPr>
          <w:ins w:id="695" w:author="Microsoft Office User" w:date="2017-09-15T09:39:00Z"/>
        </w:rPr>
        <w:pPrChange w:id="696" w:author="Microsoft Office User" w:date="2017-09-15T09:39:00Z">
          <w:pPr/>
        </w:pPrChange>
      </w:pPr>
      <w:ins w:id="697" w:author="Microsoft Office User" w:date="2017-09-15T09:39:00Z">
        <w:r>
          <w:t>No subqueries (either correlated or not)</w:t>
        </w:r>
      </w:ins>
    </w:p>
    <w:p w14:paraId="3B1DD687" w14:textId="5E77413E" w:rsidR="00E84D17" w:rsidRDefault="00E84D17">
      <w:pPr>
        <w:pStyle w:val="ListParagraph"/>
        <w:numPr>
          <w:ilvl w:val="1"/>
          <w:numId w:val="3"/>
        </w:numPr>
        <w:rPr>
          <w:ins w:id="698" w:author="Microsoft Office User" w:date="2017-09-15T09:39:00Z"/>
        </w:rPr>
        <w:pPrChange w:id="699" w:author="Microsoft Office User" w:date="2017-09-15T09:39:00Z">
          <w:pPr/>
        </w:pPrChange>
      </w:pPr>
      <w:ins w:id="700" w:author="Microsoft Office User" w:date="2017-09-15T09:39:00Z">
        <w:r>
          <w:t>No joins</w:t>
        </w:r>
      </w:ins>
    </w:p>
    <w:p w14:paraId="3464718B" w14:textId="1B9C5B62" w:rsidR="002E3322" w:rsidRDefault="00E84D17">
      <w:pPr>
        <w:pStyle w:val="ListParagraph"/>
        <w:numPr>
          <w:ilvl w:val="1"/>
          <w:numId w:val="3"/>
        </w:numPr>
        <w:rPr>
          <w:ins w:id="701" w:author="Microsoft Office User" w:date="2017-09-15T10:39:00Z"/>
        </w:rPr>
        <w:pPrChange w:id="702" w:author="Microsoft Office User" w:date="2017-09-15T09:39:00Z">
          <w:pPr/>
        </w:pPrChange>
      </w:pPr>
      <w:ins w:id="703" w:author="Microsoft Office User" w:date="2017-09-15T09:39:00Z">
        <w:r>
          <w:t xml:space="preserve">No </w:t>
        </w:r>
      </w:ins>
      <w:ins w:id="704" w:author="Microsoft Office User" w:date="2017-09-15T09:42:00Z">
        <w:r>
          <w:t>common table expressions</w:t>
        </w:r>
      </w:ins>
    </w:p>
    <w:p w14:paraId="4C800C76" w14:textId="4FCF820C" w:rsidR="00EC10AA" w:rsidRDefault="00EC10AA">
      <w:pPr>
        <w:pStyle w:val="ListParagraph"/>
        <w:numPr>
          <w:ilvl w:val="1"/>
          <w:numId w:val="3"/>
        </w:numPr>
        <w:rPr>
          <w:ins w:id="705" w:author="Microsoft Office User" w:date="2017-09-15T10:39:00Z"/>
        </w:rPr>
        <w:pPrChange w:id="706" w:author="Microsoft Office User" w:date="2017-09-15T09:39:00Z">
          <w:pPr/>
        </w:pPrChange>
      </w:pPr>
      <w:ins w:id="707" w:author="Microsoft Office User" w:date="2017-09-15T10:39:00Z">
        <w:r>
          <w:t>Includes support for arbitrary expression list in WHERE clause</w:t>
        </w:r>
      </w:ins>
    </w:p>
    <w:p w14:paraId="4CBB7DA2" w14:textId="4BB41FB7" w:rsidR="00EC10AA" w:rsidRDefault="00EC10AA">
      <w:pPr>
        <w:pStyle w:val="ListParagraph"/>
        <w:numPr>
          <w:ilvl w:val="1"/>
          <w:numId w:val="3"/>
        </w:numPr>
        <w:rPr>
          <w:ins w:id="708" w:author="Microsoft Office User" w:date="2017-09-15T10:39:00Z"/>
        </w:rPr>
        <w:pPrChange w:id="709" w:author="Microsoft Office User" w:date="2017-09-15T09:39:00Z">
          <w:pPr/>
        </w:pPrChange>
      </w:pPr>
      <w:ins w:id="710" w:author="Microsoft Office User" w:date="2017-09-15T10:39:00Z">
        <w:r>
          <w:t>Includes support for ORDER BY clause</w:t>
        </w:r>
      </w:ins>
    </w:p>
    <w:p w14:paraId="66BCEA29" w14:textId="58318127" w:rsidR="00EC10AA" w:rsidRPr="00E84D17" w:rsidRDefault="00EC10AA">
      <w:pPr>
        <w:pStyle w:val="ListParagraph"/>
        <w:numPr>
          <w:ilvl w:val="1"/>
          <w:numId w:val="3"/>
        </w:numPr>
        <w:rPr>
          <w:ins w:id="711" w:author="Microsoft Office User" w:date="2017-09-15T09:16:00Z"/>
        </w:rPr>
        <w:pPrChange w:id="712" w:author="Microsoft Office User" w:date="2017-09-15T09:39:00Z">
          <w:pPr/>
        </w:pPrChange>
      </w:pPr>
      <w:ins w:id="713" w:author="Microsoft Office User" w:date="2017-09-15T10:39:00Z">
        <w:r>
          <w:t>Includes support for SUM() and AVG() aggregates in select list</w:t>
        </w:r>
      </w:ins>
    </w:p>
    <w:p w14:paraId="4637BAEF" w14:textId="124299AD" w:rsidR="002E3322" w:rsidRDefault="002E3322">
      <w:pPr>
        <w:pStyle w:val="ListParagraph"/>
        <w:numPr>
          <w:ilvl w:val="0"/>
          <w:numId w:val="3"/>
        </w:numPr>
        <w:rPr>
          <w:ins w:id="714" w:author="Microsoft Office User" w:date="2017-09-15T09:50:00Z"/>
        </w:rPr>
        <w:pPrChange w:id="715" w:author="Microsoft Office User" w:date="2017-09-15T09:47:00Z">
          <w:pPr/>
        </w:pPrChange>
      </w:pPr>
      <w:ins w:id="716" w:author="Microsoft Office User" w:date="2017-09-15T09:46:00Z">
        <w:r>
          <w:t>INSERT statement support, limited to:</w:t>
        </w:r>
      </w:ins>
    </w:p>
    <w:p w14:paraId="448C6475" w14:textId="76F129D3" w:rsidR="002E3322" w:rsidRDefault="00D25A55">
      <w:pPr>
        <w:pStyle w:val="ListParagraph"/>
        <w:numPr>
          <w:ilvl w:val="1"/>
          <w:numId w:val="3"/>
        </w:numPr>
        <w:rPr>
          <w:ins w:id="717" w:author="Microsoft Office User" w:date="2017-09-15T10:38:00Z"/>
        </w:rPr>
        <w:pPrChange w:id="718" w:author="Microsoft Office User" w:date="2017-09-15T09:47:00Z">
          <w:pPr/>
        </w:pPrChange>
      </w:pPr>
      <w:ins w:id="719" w:author="Microsoft Office User" w:date="2017-09-15T09:50:00Z">
        <w:r>
          <w:t xml:space="preserve">explicit VALUES clause only, </w:t>
        </w:r>
      </w:ins>
      <w:ins w:id="720" w:author="Microsoft Office User" w:date="2017-09-15T10:38:00Z">
        <w:r w:rsidR="00EC10AA">
          <w:t xml:space="preserve">no SELECT </w:t>
        </w:r>
      </w:ins>
    </w:p>
    <w:p w14:paraId="6BC16FF6" w14:textId="4F10A468" w:rsidR="00EC10AA" w:rsidRDefault="00EC10AA">
      <w:pPr>
        <w:pStyle w:val="ListParagraph"/>
        <w:numPr>
          <w:ilvl w:val="0"/>
          <w:numId w:val="3"/>
        </w:numPr>
        <w:rPr>
          <w:ins w:id="721" w:author="Microsoft Office User" w:date="2017-09-15T10:51:00Z"/>
        </w:rPr>
        <w:pPrChange w:id="722" w:author="Microsoft Office User" w:date="2017-09-15T10:38:00Z">
          <w:pPr/>
        </w:pPrChange>
      </w:pPr>
      <w:ins w:id="723" w:author="Microsoft Office User" w:date="2017-09-15T10:38:00Z">
        <w:r>
          <w:t>DELETE statement</w:t>
        </w:r>
      </w:ins>
    </w:p>
    <w:p w14:paraId="282FF370" w14:textId="529AC662" w:rsidR="0019072E" w:rsidRDefault="0019072E">
      <w:pPr>
        <w:pStyle w:val="ListParagraph"/>
        <w:numPr>
          <w:ilvl w:val="1"/>
          <w:numId w:val="3"/>
        </w:numPr>
        <w:rPr>
          <w:ins w:id="724" w:author="Microsoft Office User" w:date="2017-09-15T09:47:00Z"/>
        </w:rPr>
        <w:pPrChange w:id="725" w:author="Microsoft Office User" w:date="2017-09-15T10:51:00Z">
          <w:pPr/>
        </w:pPrChange>
      </w:pPr>
      <w:ins w:id="726" w:author="Microsoft Office User" w:date="2017-09-15T10:51:00Z">
        <w:r>
          <w:t>Arbitrary value expression in predicate</w:t>
        </w:r>
      </w:ins>
    </w:p>
    <w:p w14:paraId="3550F5C8" w14:textId="77777777" w:rsidR="002E3322" w:rsidRDefault="002E3322">
      <w:pPr>
        <w:rPr>
          <w:ins w:id="727" w:author="Microsoft Office User" w:date="2017-09-15T09:45:00Z"/>
        </w:rPr>
      </w:pPr>
    </w:p>
    <w:p w14:paraId="52F02EE4" w14:textId="551D7820" w:rsidR="00E84D17" w:rsidRDefault="00E84D17">
      <w:pPr>
        <w:pStyle w:val="Heading3"/>
        <w:rPr>
          <w:ins w:id="728" w:author="Microsoft Office User" w:date="2017-09-15T09:42:00Z"/>
        </w:rPr>
        <w:pPrChange w:id="729" w:author="Microsoft Office User" w:date="2017-09-15T09:43:00Z">
          <w:pPr/>
        </w:pPrChange>
      </w:pPr>
      <w:bookmarkStart w:id="730" w:name="_Toc493320102"/>
      <w:ins w:id="731" w:author="Microsoft Office User" w:date="2017-09-15T09:42:00Z">
        <w:r>
          <w:t>Permissions</w:t>
        </w:r>
      </w:ins>
      <w:ins w:id="732" w:author="Microsoft Office User" w:date="2017-09-15T09:43:00Z">
        <w:r>
          <w:t xml:space="preserve"> and security</w:t>
        </w:r>
      </w:ins>
      <w:bookmarkEnd w:id="730"/>
    </w:p>
    <w:p w14:paraId="6343D33E" w14:textId="48969D4D" w:rsidR="00E84D17" w:rsidRPr="00E84D17" w:rsidRDefault="00E84D17">
      <w:pPr>
        <w:pStyle w:val="ListParagraph"/>
        <w:numPr>
          <w:ilvl w:val="0"/>
          <w:numId w:val="3"/>
        </w:numPr>
        <w:rPr>
          <w:ins w:id="733" w:author="Microsoft Office User" w:date="2017-09-15T09:16:00Z"/>
        </w:rPr>
        <w:pPrChange w:id="734" w:author="Microsoft Office User" w:date="2017-09-15T09:42:00Z">
          <w:pPr/>
        </w:pPrChange>
      </w:pPr>
      <w:ins w:id="735" w:author="Microsoft Office User" w:date="2017-09-15T09:42:00Z">
        <w:r>
          <w:t xml:space="preserve">Single role, no permissions or </w:t>
        </w:r>
      </w:ins>
      <w:ins w:id="736" w:author="Microsoft Office User" w:date="2017-09-15T09:43:00Z">
        <w:r>
          <w:t>authorisation</w:t>
        </w:r>
      </w:ins>
      <w:ins w:id="737" w:author="Microsoft Office User" w:date="2017-09-15T09:42:00Z">
        <w:r>
          <w:t xml:space="preserve"> </w:t>
        </w:r>
      </w:ins>
    </w:p>
    <w:p w14:paraId="72A71088" w14:textId="2FDDAAFA" w:rsidR="00145293" w:rsidRDefault="00756032">
      <w:pPr>
        <w:pStyle w:val="Heading3"/>
        <w:rPr>
          <w:ins w:id="738" w:author="Microsoft Office User" w:date="2017-09-15T09:53:00Z"/>
        </w:rPr>
        <w:pPrChange w:id="739" w:author="Microsoft Office User" w:date="2017-09-15T09:27:00Z">
          <w:pPr/>
        </w:pPrChange>
      </w:pPr>
      <w:bookmarkStart w:id="740" w:name="_Toc493320103"/>
      <w:ins w:id="741" w:author="Microsoft Office User" w:date="2017-09-15T09:27:00Z">
        <w:r>
          <w:t>Front End Protocol</w:t>
        </w:r>
      </w:ins>
      <w:bookmarkEnd w:id="740"/>
    </w:p>
    <w:p w14:paraId="608D4CB7" w14:textId="58F56F79" w:rsidR="00D25A55" w:rsidRPr="00D25A55" w:rsidRDefault="00D25A55">
      <w:pPr>
        <w:pStyle w:val="ListParagraph"/>
        <w:numPr>
          <w:ilvl w:val="0"/>
          <w:numId w:val="3"/>
        </w:numPr>
        <w:rPr>
          <w:ins w:id="742" w:author="Microsoft Office User" w:date="2017-09-15T09:27:00Z"/>
        </w:rPr>
        <w:pPrChange w:id="743" w:author="Microsoft Office User" w:date="2017-09-15T09:53:00Z">
          <w:pPr/>
        </w:pPrChange>
      </w:pPr>
      <w:ins w:id="744" w:author="Microsoft Office User" w:date="2017-09-15T09:53:00Z">
        <w:r>
          <w:t>REST based query submission and simple HTML-formatted return values</w:t>
        </w:r>
      </w:ins>
    </w:p>
    <w:p w14:paraId="5BFBAF8B" w14:textId="77777777" w:rsidR="00145293" w:rsidRDefault="00145293">
      <w:pPr>
        <w:rPr>
          <w:ins w:id="745" w:author="Microsoft Office User" w:date="2017-09-15T09:16:00Z"/>
        </w:rPr>
      </w:pPr>
    </w:p>
    <w:p w14:paraId="46BD769A" w14:textId="77777777" w:rsidR="0032196F" w:rsidRDefault="0032196F">
      <w:pPr>
        <w:rPr>
          <w:ins w:id="746" w:author="Microsoft Office User" w:date="2017-09-15T09:10:00Z"/>
        </w:rPr>
      </w:pPr>
    </w:p>
    <w:p w14:paraId="3FA20293" w14:textId="77777777" w:rsidR="0032196F" w:rsidRPr="0032196F" w:rsidRDefault="0032196F">
      <w:pPr>
        <w:rPr>
          <w:rPrChange w:id="747" w:author="Microsoft Office User" w:date="2017-09-15T09:09:00Z">
            <w:rPr>
              <w:lang w:val="en-AU"/>
            </w:rPr>
          </w:rPrChange>
        </w:rPr>
      </w:pPr>
    </w:p>
    <w:p w14:paraId="2EBF514B" w14:textId="7C9E6DD4" w:rsidR="00AE3112" w:rsidRDefault="00AE3112">
      <w:pPr>
        <w:pStyle w:val="Heading2"/>
        <w:rPr>
          <w:ins w:id="748" w:author="Microsoft Office User" w:date="2017-09-15T09:50:00Z"/>
          <w:lang w:val="en-AU"/>
        </w:rPr>
        <w:pPrChange w:id="749" w:author="Microsoft Office User" w:date="2017-09-08T13:14:00Z">
          <w:pPr/>
        </w:pPrChange>
      </w:pPr>
      <w:bookmarkStart w:id="750" w:name="_Toc493320104"/>
      <w:r>
        <w:rPr>
          <w:lang w:val="en-AU"/>
        </w:rPr>
        <w:t>Development plan</w:t>
      </w:r>
      <w:bookmarkEnd w:id="750"/>
    </w:p>
    <w:p w14:paraId="71CF239E" w14:textId="77777777" w:rsidR="00D25A55" w:rsidRDefault="00D25A55">
      <w:pPr>
        <w:rPr>
          <w:ins w:id="751" w:author="Microsoft Office User" w:date="2017-09-15T09:50:00Z"/>
        </w:rPr>
      </w:pPr>
    </w:p>
    <w:p w14:paraId="3296522B" w14:textId="1380BBF6" w:rsidR="00D25A55" w:rsidRDefault="00D25A55">
      <w:pPr>
        <w:pStyle w:val="Heading2"/>
        <w:rPr>
          <w:ins w:id="752" w:author="Microsoft Office User" w:date="2017-09-15T09:51:00Z"/>
        </w:rPr>
        <w:pPrChange w:id="753" w:author="Microsoft Office User" w:date="2017-09-15T09:51:00Z">
          <w:pPr/>
        </w:pPrChange>
      </w:pPr>
      <w:bookmarkStart w:id="754" w:name="_Toc493320105"/>
      <w:ins w:id="755" w:author="Microsoft Office User" w:date="2017-09-15T09:51:00Z">
        <w:r>
          <w:t>Feature Matrix</w:t>
        </w:r>
        <w:bookmarkEnd w:id="754"/>
      </w:ins>
    </w:p>
    <w:p w14:paraId="6493C1DA" w14:textId="77777777" w:rsidR="00D25A55" w:rsidRPr="00D25A55" w:rsidRDefault="00D25A55">
      <w:pPr>
        <w:rPr>
          <w:rPrChange w:id="756" w:author="Microsoft Office User" w:date="2017-09-15T09:51:00Z">
            <w:rPr>
              <w:lang w:val="en-AU"/>
            </w:rPr>
          </w:rPrChange>
        </w:rPr>
      </w:pPr>
    </w:p>
    <w:sectPr w:rsidR="00D25A55" w:rsidRPr="00D25A55" w:rsidSect="009856D8">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4F12C" w14:textId="77777777" w:rsidR="00100393" w:rsidRDefault="00100393" w:rsidP="00405C3F">
      <w:r>
        <w:separator/>
      </w:r>
    </w:p>
  </w:endnote>
  <w:endnote w:type="continuationSeparator" w:id="0">
    <w:p w14:paraId="0FF0ABED" w14:textId="77777777" w:rsidR="00100393" w:rsidRDefault="00100393" w:rsidP="00405C3F">
      <w:r>
        <w:continuationSeparator/>
      </w:r>
    </w:p>
  </w:endnote>
  <w:endnote w:id="1">
    <w:p w14:paraId="3C660B5E" w14:textId="4FDD9114" w:rsidR="009138D7" w:rsidRPr="008D52C9" w:rsidRDefault="009138D7">
      <w:pPr>
        <w:pStyle w:val="EndnoteText"/>
        <w:rPr>
          <w:lang w:val="en-AU"/>
          <w:rPrChange w:id="218" w:author="Microsoft Office User" w:date="2017-09-08T13:09:00Z">
            <w:rPr/>
          </w:rPrChange>
        </w:rPr>
      </w:pPr>
      <w:ins w:id="219" w:author="Microsoft Office User" w:date="2017-09-08T13:09:00Z">
        <w:r>
          <w:rPr>
            <w:rStyle w:val="EndnoteReference"/>
          </w:rPr>
          <w:endnoteRef/>
        </w:r>
        <w:r>
          <w:t xml:space="preserve"> </w:t>
        </w:r>
      </w:ins>
      <w:ins w:id="220" w:author="Microsoft Office User" w:date="2017-09-08T13:10:00Z">
        <w:r>
          <w:fldChar w:fldCharType="begin"/>
        </w:r>
        <w:r>
          <w:instrText xml:space="preserve"> HYPERLINK "https://www.hyperledger.org/projects/fabric" </w:instrText>
        </w:r>
        <w:r>
          <w:fldChar w:fldCharType="separate"/>
        </w:r>
        <w:r w:rsidRPr="008D52C9">
          <w:rPr>
            <w:rStyle w:val="Hyperlink"/>
          </w:rPr>
          <w:t>https://www.hyperledger.org/projects/fabric</w:t>
        </w:r>
        <w:r>
          <w:fldChar w:fldCharType="end"/>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2082" w14:textId="77777777" w:rsidR="009138D7" w:rsidRPr="00155D9B" w:rsidRDefault="009138D7">
    <w:pPr>
      <w:pStyle w:val="Footer"/>
      <w:jc w:val="center"/>
      <w:rPr>
        <w:ins w:id="761" w:author="Microsoft Office User" w:date="2017-09-08T13:07:00Z"/>
        <w:color w:val="000000" w:themeColor="text1"/>
        <w:rPrChange w:id="762" w:author="Microsoft Office User" w:date="2017-09-08T13:08:00Z">
          <w:rPr>
            <w:ins w:id="763" w:author="Microsoft Office User" w:date="2017-09-08T13:07:00Z"/>
            <w:color w:val="5B9BD5" w:themeColor="accent1"/>
          </w:rPr>
        </w:rPrChange>
      </w:rPr>
    </w:pPr>
    <w:ins w:id="764" w:author="Microsoft Office User" w:date="2017-09-08T13:07:00Z">
      <w:r w:rsidRPr="00155D9B">
        <w:rPr>
          <w:color w:val="000000" w:themeColor="text1"/>
          <w:rPrChange w:id="765" w:author="Microsoft Office User" w:date="2017-09-08T13:08:00Z">
            <w:rPr>
              <w:color w:val="5B9BD5" w:themeColor="accent1"/>
            </w:rPr>
          </w:rPrChange>
        </w:rPr>
        <w:t xml:space="preserve">Page </w:t>
      </w:r>
      <w:r w:rsidRPr="00155D9B">
        <w:rPr>
          <w:color w:val="000000" w:themeColor="text1"/>
          <w:rPrChange w:id="766" w:author="Microsoft Office User" w:date="2017-09-08T13:08:00Z">
            <w:rPr>
              <w:color w:val="5B9BD5" w:themeColor="accent1"/>
            </w:rPr>
          </w:rPrChange>
        </w:rPr>
        <w:fldChar w:fldCharType="begin"/>
      </w:r>
      <w:r w:rsidRPr="00155D9B">
        <w:rPr>
          <w:color w:val="000000" w:themeColor="text1"/>
          <w:rPrChange w:id="767" w:author="Microsoft Office User" w:date="2017-09-08T13:08:00Z">
            <w:rPr>
              <w:color w:val="5B9BD5" w:themeColor="accent1"/>
            </w:rPr>
          </w:rPrChange>
        </w:rPr>
        <w:instrText xml:space="preserve"> PAGE  \* Arabic  \* MERGEFORMAT </w:instrText>
      </w:r>
      <w:r w:rsidRPr="00155D9B">
        <w:rPr>
          <w:color w:val="000000" w:themeColor="text1"/>
          <w:rPrChange w:id="768" w:author="Microsoft Office User" w:date="2017-09-08T13:08:00Z">
            <w:rPr>
              <w:color w:val="5B9BD5" w:themeColor="accent1"/>
            </w:rPr>
          </w:rPrChange>
        </w:rPr>
        <w:fldChar w:fldCharType="separate"/>
      </w:r>
    </w:ins>
    <w:r w:rsidR="003F6379">
      <w:rPr>
        <w:noProof/>
        <w:color w:val="000000" w:themeColor="text1"/>
      </w:rPr>
      <w:t>9</w:t>
    </w:r>
    <w:ins w:id="769" w:author="Microsoft Office User" w:date="2017-09-08T13:07:00Z">
      <w:r w:rsidRPr="00155D9B">
        <w:rPr>
          <w:color w:val="000000" w:themeColor="text1"/>
          <w:rPrChange w:id="770" w:author="Microsoft Office User" w:date="2017-09-08T13:08:00Z">
            <w:rPr>
              <w:color w:val="5B9BD5" w:themeColor="accent1"/>
            </w:rPr>
          </w:rPrChange>
        </w:rPr>
        <w:fldChar w:fldCharType="end"/>
      </w:r>
      <w:r w:rsidRPr="00155D9B">
        <w:rPr>
          <w:color w:val="000000" w:themeColor="text1"/>
          <w:rPrChange w:id="771" w:author="Microsoft Office User" w:date="2017-09-08T13:08:00Z">
            <w:rPr>
              <w:color w:val="5B9BD5" w:themeColor="accent1"/>
            </w:rPr>
          </w:rPrChange>
        </w:rPr>
        <w:t xml:space="preserve"> of </w:t>
      </w:r>
      <w:r w:rsidRPr="00155D9B">
        <w:rPr>
          <w:color w:val="000000" w:themeColor="text1"/>
          <w:rPrChange w:id="772" w:author="Microsoft Office User" w:date="2017-09-08T13:08:00Z">
            <w:rPr>
              <w:color w:val="5B9BD5" w:themeColor="accent1"/>
            </w:rPr>
          </w:rPrChange>
        </w:rPr>
        <w:fldChar w:fldCharType="begin"/>
      </w:r>
      <w:r w:rsidRPr="00155D9B">
        <w:rPr>
          <w:color w:val="000000" w:themeColor="text1"/>
          <w:rPrChange w:id="773" w:author="Microsoft Office User" w:date="2017-09-08T13:08:00Z">
            <w:rPr>
              <w:color w:val="5B9BD5" w:themeColor="accent1"/>
            </w:rPr>
          </w:rPrChange>
        </w:rPr>
        <w:instrText xml:space="preserve"> NUMPAGES  \* Arabic  \* MERGEFORMAT </w:instrText>
      </w:r>
      <w:r w:rsidRPr="00155D9B">
        <w:rPr>
          <w:color w:val="000000" w:themeColor="text1"/>
          <w:rPrChange w:id="774" w:author="Microsoft Office User" w:date="2017-09-08T13:08:00Z">
            <w:rPr>
              <w:color w:val="5B9BD5" w:themeColor="accent1"/>
            </w:rPr>
          </w:rPrChange>
        </w:rPr>
        <w:fldChar w:fldCharType="separate"/>
      </w:r>
    </w:ins>
    <w:r w:rsidR="003F6379">
      <w:rPr>
        <w:noProof/>
        <w:color w:val="000000" w:themeColor="text1"/>
      </w:rPr>
      <w:t>10</w:t>
    </w:r>
    <w:ins w:id="775" w:author="Microsoft Office User" w:date="2017-09-08T13:07:00Z">
      <w:r w:rsidRPr="00155D9B">
        <w:rPr>
          <w:color w:val="000000" w:themeColor="text1"/>
          <w:rPrChange w:id="776" w:author="Microsoft Office User" w:date="2017-09-08T13:08:00Z">
            <w:rPr>
              <w:color w:val="5B9BD5" w:themeColor="accent1"/>
            </w:rPr>
          </w:rPrChange>
        </w:rPr>
        <w:fldChar w:fldCharType="end"/>
      </w:r>
    </w:ins>
  </w:p>
  <w:p w14:paraId="2328AEDE" w14:textId="77777777" w:rsidR="009138D7" w:rsidRDefault="009138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B8004" w14:textId="77777777" w:rsidR="00100393" w:rsidRDefault="00100393" w:rsidP="00405C3F">
      <w:r>
        <w:separator/>
      </w:r>
    </w:p>
  </w:footnote>
  <w:footnote w:type="continuationSeparator" w:id="0">
    <w:p w14:paraId="6162D661" w14:textId="77777777" w:rsidR="00100393" w:rsidRDefault="00100393" w:rsidP="00405C3F">
      <w:r>
        <w:continuationSeparator/>
      </w:r>
    </w:p>
  </w:footnote>
  <w:footnote w:id="1">
    <w:p w14:paraId="0F7B0041" w14:textId="135FDF07" w:rsidR="009138D7" w:rsidRPr="008422B1" w:rsidRDefault="009138D7">
      <w:pPr>
        <w:pStyle w:val="FootnoteText"/>
        <w:rPr>
          <w:lang w:val="en-AU"/>
          <w:rPrChange w:id="558" w:author="Microsoft Office User" w:date="2017-09-15T18:58:00Z">
            <w:rPr/>
          </w:rPrChange>
        </w:rPr>
      </w:pPr>
      <w:ins w:id="559" w:author="Microsoft Office User" w:date="2017-09-15T18:58:00Z">
        <w:r>
          <w:rPr>
            <w:rStyle w:val="FootnoteReference"/>
          </w:rPr>
          <w:footnoteRef/>
        </w:r>
        <w:r>
          <w:t xml:space="preserve"> </w:t>
        </w:r>
        <w:r>
          <w:rPr>
            <w:lang w:val="en-AU"/>
          </w:rPr>
          <w:t>Not supported in POC version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FDC1" w14:textId="5EFA5226" w:rsidR="009138D7" w:rsidRPr="009856D8" w:rsidRDefault="009138D7">
    <w:pPr>
      <w:pStyle w:val="Header"/>
      <w:rPr>
        <w:lang w:val="en-AU"/>
        <w:rPrChange w:id="757" w:author="Microsoft Office User" w:date="2017-09-08T13:08:00Z">
          <w:rPr/>
        </w:rPrChange>
      </w:rPr>
    </w:pPr>
    <w:ins w:id="758" w:author="Microsoft Office User" w:date="2017-09-08T13:08:00Z">
      <w:r>
        <w:rPr>
          <w:lang w:val="en-AU"/>
        </w:rPr>
        <w:t>Catena Project Design Specification</w:t>
      </w:r>
    </w:ins>
    <w:ins w:id="759" w:author="Microsoft Office User" w:date="2017-09-08T14:08:00Z">
      <w:r>
        <w:rPr>
          <w:lang w:val="en-AU"/>
        </w:rPr>
        <w:t xml:space="preserve"> v0.1</w:t>
      </w:r>
    </w:ins>
    <w:ins w:id="760" w:author="Microsoft Office User" w:date="2017-09-08T13:08:00Z">
      <w:r>
        <w:rPr>
          <w:lang w:val="en-AU"/>
        </w:rPr>
        <w:tab/>
      </w:r>
      <w:r>
        <w:rPr>
          <w:lang w:val="en-AU"/>
        </w:rPr>
        <w:tab/>
        <w:t>8/09/2017</w: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D26D5" w14:textId="77777777" w:rsidR="009138D7" w:rsidRDefault="009138D7">
    <w:pPr>
      <w:spacing w:line="264" w:lineRule="auto"/>
      <w:rPr>
        <w:ins w:id="777" w:author="Microsoft Office User" w:date="2017-09-08T13:07:00Z"/>
      </w:rPr>
    </w:pPr>
    <w:ins w:id="778" w:author="Microsoft Office User" w:date="2017-09-08T13:07:00Z">
      <w:r>
        <w:rPr>
          <w:noProof/>
          <w:color w:val="000000"/>
          <w:lang w:val="en-AU" w:eastAsia="en-AU"/>
          <w:rPrChange w:id="779" w:author="Unknown">
            <w:rPr>
              <w:noProof/>
              <w:lang w:val="en-AU" w:eastAsia="en-AU"/>
            </w:rPr>
          </w:rPrChange>
        </w:rPr>
        <mc:AlternateContent>
          <mc:Choice Requires="wps">
            <w:drawing>
              <wp:anchor distT="0" distB="0" distL="114300" distR="114300" simplePos="0" relativeHeight="251659264" behindDoc="0" locked="0" layoutInCell="1" allowOverlap="1" wp14:anchorId="3CC7A474" wp14:editId="51FCBF4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55E1A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ins>
    <w:customXmlInsRangeStart w:id="780" w:author="Microsoft Office User" w:date="2017-09-08T13:07:00Z"/>
    <w:sdt>
      <w:sdtPr>
        <w:rPr>
          <w:color w:val="5B9BD5"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customXmlInsRangeEnd w:id="780"/>
        <w:ins w:id="781" w:author="Microsoft Office User" w:date="2017-09-08T13:07:00Z">
          <w:r>
            <w:rPr>
              <w:color w:val="5B9BD5" w:themeColor="accent1"/>
              <w:sz w:val="20"/>
              <w:szCs w:val="20"/>
            </w:rPr>
            <w:t>[Document title]</w:t>
          </w:r>
        </w:ins>
        <w:customXmlInsRangeStart w:id="782" w:author="Microsoft Office User" w:date="2017-09-08T13:07:00Z"/>
      </w:sdtContent>
    </w:sdt>
    <w:customXmlInsRangeEnd w:id="782"/>
  </w:p>
  <w:p w14:paraId="4329513A" w14:textId="77777777" w:rsidR="009138D7" w:rsidRDefault="009138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19E8"/>
    <w:multiLevelType w:val="hybridMultilevel"/>
    <w:tmpl w:val="79DA39E4"/>
    <w:lvl w:ilvl="0" w:tplc="27485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F6DE3"/>
    <w:multiLevelType w:val="hybridMultilevel"/>
    <w:tmpl w:val="2F866C9C"/>
    <w:lvl w:ilvl="0" w:tplc="AD46C18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311374"/>
    <w:multiLevelType w:val="hybridMultilevel"/>
    <w:tmpl w:val="824ACB3C"/>
    <w:lvl w:ilvl="0" w:tplc="343899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markup="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38"/>
    <w:rsid w:val="00000D1B"/>
    <w:rsid w:val="00056EBA"/>
    <w:rsid w:val="00074563"/>
    <w:rsid w:val="000A5124"/>
    <w:rsid w:val="000B056E"/>
    <w:rsid w:val="000B506D"/>
    <w:rsid w:val="000C46A6"/>
    <w:rsid w:val="000D3301"/>
    <w:rsid w:val="000E24BE"/>
    <w:rsid w:val="00100338"/>
    <w:rsid w:val="00100393"/>
    <w:rsid w:val="00100615"/>
    <w:rsid w:val="0012004F"/>
    <w:rsid w:val="00145293"/>
    <w:rsid w:val="00155D9B"/>
    <w:rsid w:val="00156D71"/>
    <w:rsid w:val="0019072E"/>
    <w:rsid w:val="001C03AA"/>
    <w:rsid w:val="002004DE"/>
    <w:rsid w:val="0022023B"/>
    <w:rsid w:val="0022227C"/>
    <w:rsid w:val="00225EF8"/>
    <w:rsid w:val="00272CED"/>
    <w:rsid w:val="00281A7E"/>
    <w:rsid w:val="0029048E"/>
    <w:rsid w:val="002E3322"/>
    <w:rsid w:val="0031514F"/>
    <w:rsid w:val="0032196F"/>
    <w:rsid w:val="00356DF4"/>
    <w:rsid w:val="00380DCA"/>
    <w:rsid w:val="00384ECB"/>
    <w:rsid w:val="003A6748"/>
    <w:rsid w:val="003B3BA9"/>
    <w:rsid w:val="003C15A2"/>
    <w:rsid w:val="003D2CF3"/>
    <w:rsid w:val="003F6379"/>
    <w:rsid w:val="00405C3F"/>
    <w:rsid w:val="00432C0B"/>
    <w:rsid w:val="0043406E"/>
    <w:rsid w:val="00447E15"/>
    <w:rsid w:val="00456E48"/>
    <w:rsid w:val="00464C92"/>
    <w:rsid w:val="00473FBD"/>
    <w:rsid w:val="0048049E"/>
    <w:rsid w:val="00497AD8"/>
    <w:rsid w:val="004C3A57"/>
    <w:rsid w:val="004D2271"/>
    <w:rsid w:val="004E7E56"/>
    <w:rsid w:val="004F32A1"/>
    <w:rsid w:val="0050356B"/>
    <w:rsid w:val="00512BB8"/>
    <w:rsid w:val="00521AC5"/>
    <w:rsid w:val="00552AA0"/>
    <w:rsid w:val="00563512"/>
    <w:rsid w:val="00567577"/>
    <w:rsid w:val="00582FF6"/>
    <w:rsid w:val="005A1BEF"/>
    <w:rsid w:val="005B27C0"/>
    <w:rsid w:val="005C7DD2"/>
    <w:rsid w:val="005D00FD"/>
    <w:rsid w:val="005D7600"/>
    <w:rsid w:val="005F2D4F"/>
    <w:rsid w:val="006449F6"/>
    <w:rsid w:val="00646DF7"/>
    <w:rsid w:val="00685168"/>
    <w:rsid w:val="00686672"/>
    <w:rsid w:val="00686BFD"/>
    <w:rsid w:val="007106AA"/>
    <w:rsid w:val="00713290"/>
    <w:rsid w:val="00755A75"/>
    <w:rsid w:val="00756032"/>
    <w:rsid w:val="007A0692"/>
    <w:rsid w:val="007A7DB3"/>
    <w:rsid w:val="007B0FD5"/>
    <w:rsid w:val="007C5461"/>
    <w:rsid w:val="008422B1"/>
    <w:rsid w:val="00843206"/>
    <w:rsid w:val="00860C14"/>
    <w:rsid w:val="008722E0"/>
    <w:rsid w:val="00881AFE"/>
    <w:rsid w:val="00892EC9"/>
    <w:rsid w:val="008B75C0"/>
    <w:rsid w:val="008D52C9"/>
    <w:rsid w:val="008D7649"/>
    <w:rsid w:val="008E5901"/>
    <w:rsid w:val="008F7002"/>
    <w:rsid w:val="00907BA2"/>
    <w:rsid w:val="009138D7"/>
    <w:rsid w:val="00917C53"/>
    <w:rsid w:val="00982B7E"/>
    <w:rsid w:val="009856D8"/>
    <w:rsid w:val="009C12F5"/>
    <w:rsid w:val="009C20BD"/>
    <w:rsid w:val="00A33AF2"/>
    <w:rsid w:val="00A54807"/>
    <w:rsid w:val="00A65F74"/>
    <w:rsid w:val="00A8100F"/>
    <w:rsid w:val="00A81E4D"/>
    <w:rsid w:val="00A84CD1"/>
    <w:rsid w:val="00A87CFE"/>
    <w:rsid w:val="00A979F6"/>
    <w:rsid w:val="00AB463D"/>
    <w:rsid w:val="00AD44B2"/>
    <w:rsid w:val="00AE3112"/>
    <w:rsid w:val="00AF5012"/>
    <w:rsid w:val="00B05266"/>
    <w:rsid w:val="00B345A8"/>
    <w:rsid w:val="00B6507B"/>
    <w:rsid w:val="00B769C4"/>
    <w:rsid w:val="00BB4095"/>
    <w:rsid w:val="00C25473"/>
    <w:rsid w:val="00C342E8"/>
    <w:rsid w:val="00C3634B"/>
    <w:rsid w:val="00C47BFD"/>
    <w:rsid w:val="00C54013"/>
    <w:rsid w:val="00C54632"/>
    <w:rsid w:val="00C87492"/>
    <w:rsid w:val="00CA6E05"/>
    <w:rsid w:val="00CC037A"/>
    <w:rsid w:val="00CC45F2"/>
    <w:rsid w:val="00CE3912"/>
    <w:rsid w:val="00CF4211"/>
    <w:rsid w:val="00D25A55"/>
    <w:rsid w:val="00D828CB"/>
    <w:rsid w:val="00DD79B2"/>
    <w:rsid w:val="00E20522"/>
    <w:rsid w:val="00E27E6D"/>
    <w:rsid w:val="00E36F68"/>
    <w:rsid w:val="00E706EA"/>
    <w:rsid w:val="00E84D17"/>
    <w:rsid w:val="00E95C49"/>
    <w:rsid w:val="00EC062E"/>
    <w:rsid w:val="00EC10AA"/>
    <w:rsid w:val="00EF2C58"/>
    <w:rsid w:val="00F42520"/>
    <w:rsid w:val="00F434D1"/>
    <w:rsid w:val="00F52EA9"/>
    <w:rsid w:val="00F762D9"/>
    <w:rsid w:val="00F94368"/>
    <w:rsid w:val="00FB2756"/>
    <w:rsid w:val="00FD3A8D"/>
    <w:rsid w:val="00FF4D0D"/>
    <w:rsid w:val="00FF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1C3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0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6DF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769C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D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0F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65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C3F"/>
    <w:pPr>
      <w:tabs>
        <w:tab w:val="center" w:pos="4513"/>
        <w:tab w:val="right" w:pos="9026"/>
      </w:tabs>
    </w:pPr>
  </w:style>
  <w:style w:type="character" w:customStyle="1" w:styleId="HeaderChar">
    <w:name w:val="Header Char"/>
    <w:basedOn w:val="DefaultParagraphFont"/>
    <w:link w:val="Header"/>
    <w:uiPriority w:val="99"/>
    <w:rsid w:val="00405C3F"/>
  </w:style>
  <w:style w:type="paragraph" w:styleId="Footer">
    <w:name w:val="footer"/>
    <w:basedOn w:val="Normal"/>
    <w:link w:val="FooterChar"/>
    <w:uiPriority w:val="99"/>
    <w:unhideWhenUsed/>
    <w:rsid w:val="00405C3F"/>
    <w:pPr>
      <w:tabs>
        <w:tab w:val="center" w:pos="4513"/>
        <w:tab w:val="right" w:pos="9026"/>
      </w:tabs>
    </w:pPr>
  </w:style>
  <w:style w:type="character" w:customStyle="1" w:styleId="FooterChar">
    <w:name w:val="Footer Char"/>
    <w:basedOn w:val="DefaultParagraphFont"/>
    <w:link w:val="Footer"/>
    <w:uiPriority w:val="99"/>
    <w:rsid w:val="00405C3F"/>
  </w:style>
  <w:style w:type="paragraph" w:styleId="EndnoteText">
    <w:name w:val="endnote text"/>
    <w:basedOn w:val="Normal"/>
    <w:link w:val="EndnoteTextChar"/>
    <w:uiPriority w:val="99"/>
    <w:unhideWhenUsed/>
    <w:rsid w:val="008D52C9"/>
  </w:style>
  <w:style w:type="character" w:customStyle="1" w:styleId="EndnoteTextChar">
    <w:name w:val="Endnote Text Char"/>
    <w:basedOn w:val="DefaultParagraphFont"/>
    <w:link w:val="EndnoteText"/>
    <w:uiPriority w:val="99"/>
    <w:rsid w:val="008D52C9"/>
  </w:style>
  <w:style w:type="character" w:styleId="EndnoteReference">
    <w:name w:val="endnote reference"/>
    <w:basedOn w:val="DefaultParagraphFont"/>
    <w:uiPriority w:val="99"/>
    <w:unhideWhenUsed/>
    <w:rsid w:val="008D52C9"/>
    <w:rPr>
      <w:vertAlign w:val="superscript"/>
    </w:rPr>
  </w:style>
  <w:style w:type="character" w:styleId="Hyperlink">
    <w:name w:val="Hyperlink"/>
    <w:basedOn w:val="DefaultParagraphFont"/>
    <w:uiPriority w:val="99"/>
    <w:unhideWhenUsed/>
    <w:rsid w:val="008D52C9"/>
    <w:rPr>
      <w:color w:val="0563C1" w:themeColor="hyperlink"/>
      <w:u w:val="single"/>
    </w:rPr>
  </w:style>
  <w:style w:type="paragraph" w:styleId="TOCHeading">
    <w:name w:val="TOC Heading"/>
    <w:basedOn w:val="Heading1"/>
    <w:next w:val="Normal"/>
    <w:uiPriority w:val="39"/>
    <w:unhideWhenUsed/>
    <w:qFormat/>
    <w:rsid w:val="00567577"/>
    <w:pPr>
      <w:spacing w:before="480" w:line="276" w:lineRule="auto"/>
      <w:outlineLvl w:val="9"/>
    </w:pPr>
    <w:rPr>
      <w:b/>
      <w:bCs/>
      <w:sz w:val="28"/>
      <w:szCs w:val="28"/>
    </w:rPr>
  </w:style>
  <w:style w:type="paragraph" w:styleId="TOC1">
    <w:name w:val="toc 1"/>
    <w:basedOn w:val="Normal"/>
    <w:next w:val="Normal"/>
    <w:autoRedefine/>
    <w:uiPriority w:val="39"/>
    <w:unhideWhenUsed/>
    <w:rsid w:val="00567577"/>
    <w:pPr>
      <w:spacing w:before="120"/>
    </w:pPr>
    <w:rPr>
      <w:b/>
      <w:bCs/>
    </w:rPr>
  </w:style>
  <w:style w:type="paragraph" w:styleId="TOC2">
    <w:name w:val="toc 2"/>
    <w:basedOn w:val="Normal"/>
    <w:next w:val="Normal"/>
    <w:autoRedefine/>
    <w:uiPriority w:val="39"/>
    <w:unhideWhenUsed/>
    <w:rsid w:val="00567577"/>
    <w:pPr>
      <w:ind w:left="240"/>
    </w:pPr>
    <w:rPr>
      <w:b/>
      <w:bCs/>
      <w:sz w:val="22"/>
      <w:szCs w:val="22"/>
    </w:rPr>
  </w:style>
  <w:style w:type="paragraph" w:styleId="TOC3">
    <w:name w:val="toc 3"/>
    <w:basedOn w:val="Normal"/>
    <w:next w:val="Normal"/>
    <w:autoRedefine/>
    <w:uiPriority w:val="39"/>
    <w:unhideWhenUsed/>
    <w:rsid w:val="00567577"/>
    <w:pPr>
      <w:ind w:left="480"/>
    </w:pPr>
    <w:rPr>
      <w:sz w:val="22"/>
      <w:szCs w:val="22"/>
    </w:rPr>
  </w:style>
  <w:style w:type="paragraph" w:styleId="TOC4">
    <w:name w:val="toc 4"/>
    <w:basedOn w:val="Normal"/>
    <w:next w:val="Normal"/>
    <w:autoRedefine/>
    <w:uiPriority w:val="39"/>
    <w:semiHidden/>
    <w:unhideWhenUsed/>
    <w:rsid w:val="00567577"/>
    <w:pPr>
      <w:ind w:left="720"/>
    </w:pPr>
    <w:rPr>
      <w:sz w:val="20"/>
      <w:szCs w:val="20"/>
    </w:rPr>
  </w:style>
  <w:style w:type="paragraph" w:styleId="TOC5">
    <w:name w:val="toc 5"/>
    <w:basedOn w:val="Normal"/>
    <w:next w:val="Normal"/>
    <w:autoRedefine/>
    <w:uiPriority w:val="39"/>
    <w:semiHidden/>
    <w:unhideWhenUsed/>
    <w:rsid w:val="00567577"/>
    <w:pPr>
      <w:ind w:left="960"/>
    </w:pPr>
    <w:rPr>
      <w:sz w:val="20"/>
      <w:szCs w:val="20"/>
    </w:rPr>
  </w:style>
  <w:style w:type="paragraph" w:styleId="TOC6">
    <w:name w:val="toc 6"/>
    <w:basedOn w:val="Normal"/>
    <w:next w:val="Normal"/>
    <w:autoRedefine/>
    <w:uiPriority w:val="39"/>
    <w:semiHidden/>
    <w:unhideWhenUsed/>
    <w:rsid w:val="00567577"/>
    <w:pPr>
      <w:ind w:left="1200"/>
    </w:pPr>
    <w:rPr>
      <w:sz w:val="20"/>
      <w:szCs w:val="20"/>
    </w:rPr>
  </w:style>
  <w:style w:type="paragraph" w:styleId="TOC7">
    <w:name w:val="toc 7"/>
    <w:basedOn w:val="Normal"/>
    <w:next w:val="Normal"/>
    <w:autoRedefine/>
    <w:uiPriority w:val="39"/>
    <w:semiHidden/>
    <w:unhideWhenUsed/>
    <w:rsid w:val="00567577"/>
    <w:pPr>
      <w:ind w:left="1440"/>
    </w:pPr>
    <w:rPr>
      <w:sz w:val="20"/>
      <w:szCs w:val="20"/>
    </w:rPr>
  </w:style>
  <w:style w:type="paragraph" w:styleId="TOC8">
    <w:name w:val="toc 8"/>
    <w:basedOn w:val="Normal"/>
    <w:next w:val="Normal"/>
    <w:autoRedefine/>
    <w:uiPriority w:val="39"/>
    <w:semiHidden/>
    <w:unhideWhenUsed/>
    <w:rsid w:val="00567577"/>
    <w:pPr>
      <w:ind w:left="1680"/>
    </w:pPr>
    <w:rPr>
      <w:sz w:val="20"/>
      <w:szCs w:val="20"/>
    </w:rPr>
  </w:style>
  <w:style w:type="paragraph" w:styleId="TOC9">
    <w:name w:val="toc 9"/>
    <w:basedOn w:val="Normal"/>
    <w:next w:val="Normal"/>
    <w:autoRedefine/>
    <w:uiPriority w:val="39"/>
    <w:semiHidden/>
    <w:unhideWhenUsed/>
    <w:rsid w:val="00567577"/>
    <w:pPr>
      <w:ind w:left="1920"/>
    </w:pPr>
    <w:rPr>
      <w:sz w:val="20"/>
      <w:szCs w:val="20"/>
    </w:rPr>
  </w:style>
  <w:style w:type="character" w:customStyle="1" w:styleId="Heading2Char">
    <w:name w:val="Heading 2 Char"/>
    <w:basedOn w:val="DefaultParagraphFont"/>
    <w:link w:val="Heading2"/>
    <w:uiPriority w:val="9"/>
    <w:rsid w:val="000E24BE"/>
    <w:rPr>
      <w:rFonts w:asciiTheme="majorHAnsi" w:eastAsiaTheme="majorEastAsia" w:hAnsiTheme="majorHAnsi" w:cstheme="majorBidi"/>
      <w:color w:val="2E74B5" w:themeColor="accent1" w:themeShade="BF"/>
      <w:sz w:val="26"/>
      <w:szCs w:val="26"/>
    </w:rPr>
  </w:style>
  <w:style w:type="paragraph" w:customStyle="1" w:styleId="m4893683373619762774gmail-p1">
    <w:name w:val="m_4893683373619762774gmail-p1"/>
    <w:basedOn w:val="Normal"/>
    <w:rsid w:val="00CA6E05"/>
    <w:pPr>
      <w:spacing w:before="100" w:beforeAutospacing="1" w:after="100" w:afterAutospacing="1"/>
    </w:pPr>
    <w:rPr>
      <w:rFonts w:ascii="Times New Roman" w:hAnsi="Times New Roman" w:cs="Times New Roman"/>
    </w:rPr>
  </w:style>
  <w:style w:type="character" w:customStyle="1" w:styleId="il">
    <w:name w:val="il"/>
    <w:basedOn w:val="DefaultParagraphFont"/>
    <w:rsid w:val="00CA6E05"/>
  </w:style>
  <w:style w:type="paragraph" w:customStyle="1" w:styleId="m4893683373619762774gmail-p2">
    <w:name w:val="m_4893683373619762774gmail-p2"/>
    <w:basedOn w:val="Normal"/>
    <w:rsid w:val="00CA6E05"/>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646D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2196F"/>
    <w:pPr>
      <w:ind w:left="720"/>
      <w:contextualSpacing/>
    </w:pPr>
  </w:style>
  <w:style w:type="paragraph" w:styleId="NormalWeb">
    <w:name w:val="Normal (Web)"/>
    <w:basedOn w:val="Normal"/>
    <w:uiPriority w:val="99"/>
    <w:semiHidden/>
    <w:unhideWhenUsed/>
    <w:rsid w:val="00C8749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unhideWhenUsed/>
    <w:rsid w:val="008422B1"/>
  </w:style>
  <w:style w:type="character" w:customStyle="1" w:styleId="FootnoteTextChar">
    <w:name w:val="Footnote Text Char"/>
    <w:basedOn w:val="DefaultParagraphFont"/>
    <w:link w:val="FootnoteText"/>
    <w:uiPriority w:val="99"/>
    <w:rsid w:val="008422B1"/>
  </w:style>
  <w:style w:type="character" w:styleId="FootnoteReference">
    <w:name w:val="footnote reference"/>
    <w:basedOn w:val="DefaultParagraphFont"/>
    <w:uiPriority w:val="99"/>
    <w:unhideWhenUsed/>
    <w:rsid w:val="008422B1"/>
    <w:rPr>
      <w:vertAlign w:val="superscript"/>
    </w:rPr>
  </w:style>
  <w:style w:type="character" w:customStyle="1" w:styleId="Heading4Char">
    <w:name w:val="Heading 4 Char"/>
    <w:basedOn w:val="DefaultParagraphFont"/>
    <w:link w:val="Heading4"/>
    <w:uiPriority w:val="9"/>
    <w:rsid w:val="00B769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51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7E4B23-28F1-8C4F-BB8C-CEF070D3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1906</Words>
  <Characters>8770</Characters>
  <Application>Microsoft Macintosh Word</Application>
  <DocSecurity>0</DocSecurity>
  <Lines>515</Lines>
  <Paragraphs>205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2017-09-29T23:42:00Z</dcterms:created>
  <dcterms:modified xsi:type="dcterms:W3CDTF">2018-09-27T09:31:00Z</dcterms:modified>
</cp:coreProperties>
</file>